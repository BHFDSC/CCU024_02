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EB254" w14:textId="3FA40349" w:rsidR="00A40E0C" w:rsidRPr="00D0240F" w:rsidRDefault="0020501E" w:rsidP="00A40E0C">
      <w:pPr>
        <w:rPr>
          <w:b/>
          <w:bCs/>
        </w:rPr>
      </w:pPr>
      <w:r>
        <w:rPr>
          <w:b/>
          <w:bCs/>
        </w:rPr>
        <w:t>Protocol/</w:t>
      </w:r>
      <w:r w:rsidR="00A40E0C" w:rsidRPr="00D0240F">
        <w:rPr>
          <w:b/>
          <w:bCs/>
        </w:rPr>
        <w:t xml:space="preserve">Analysis plan: </w:t>
      </w:r>
      <w:r>
        <w:rPr>
          <w:b/>
          <w:bCs/>
        </w:rPr>
        <w:t>CCU</w:t>
      </w:r>
      <w:r w:rsidR="009E4BF8">
        <w:rPr>
          <w:b/>
          <w:bCs/>
        </w:rPr>
        <w:t>0</w:t>
      </w:r>
      <w:r>
        <w:rPr>
          <w:b/>
          <w:bCs/>
        </w:rPr>
        <w:t>24</w:t>
      </w:r>
      <w:r w:rsidR="009E4BF8">
        <w:rPr>
          <w:b/>
          <w:bCs/>
        </w:rPr>
        <w:t>_0</w:t>
      </w:r>
      <w:r>
        <w:rPr>
          <w:b/>
          <w:bCs/>
        </w:rPr>
        <w:t xml:space="preserve">2 </w:t>
      </w:r>
      <w:r w:rsidR="00A516A2">
        <w:rPr>
          <w:b/>
          <w:bCs/>
        </w:rPr>
        <w:t>Intersectional</w:t>
      </w:r>
      <w:r w:rsidR="00BF345E">
        <w:rPr>
          <w:b/>
          <w:bCs/>
        </w:rPr>
        <w:t xml:space="preserve"> inequality </w:t>
      </w:r>
      <w:r w:rsidR="00A516A2">
        <w:rPr>
          <w:b/>
          <w:bCs/>
        </w:rPr>
        <w:t>in emergency department</w:t>
      </w:r>
      <w:r w:rsidR="00761A9D">
        <w:rPr>
          <w:b/>
          <w:bCs/>
        </w:rPr>
        <w:t xml:space="preserve"> (ED)</w:t>
      </w:r>
      <w:r w:rsidR="00A40E0C" w:rsidRPr="00D0240F">
        <w:rPr>
          <w:b/>
          <w:bCs/>
        </w:rPr>
        <w:t xml:space="preserve"> visits</w:t>
      </w:r>
      <w:r w:rsidR="00A516A2">
        <w:rPr>
          <w:b/>
          <w:bCs/>
        </w:rPr>
        <w:t>,</w:t>
      </w:r>
      <w:r w:rsidR="00BF345E">
        <w:rPr>
          <w:b/>
          <w:bCs/>
        </w:rPr>
        <w:t xml:space="preserve"> in-hours and out-of-hours</w:t>
      </w:r>
      <w:r w:rsidR="00A516A2">
        <w:rPr>
          <w:b/>
          <w:bCs/>
        </w:rPr>
        <w:t>,</w:t>
      </w:r>
      <w:r w:rsidR="00A40E0C" w:rsidRPr="00D0240F">
        <w:rPr>
          <w:b/>
          <w:bCs/>
        </w:rPr>
        <w:t xml:space="preserve"> in the last </w:t>
      </w:r>
      <w:r w:rsidR="00A02C58" w:rsidRPr="00D0240F">
        <w:rPr>
          <w:b/>
          <w:bCs/>
        </w:rPr>
        <w:t>3</w:t>
      </w:r>
      <w:r w:rsidR="00A40E0C" w:rsidRPr="00D0240F">
        <w:rPr>
          <w:b/>
          <w:bCs/>
        </w:rPr>
        <w:t xml:space="preserve"> months of life</w:t>
      </w:r>
      <w:r w:rsidR="00A02C58" w:rsidRPr="00D0240F">
        <w:rPr>
          <w:b/>
          <w:bCs/>
        </w:rPr>
        <w:t xml:space="preserve"> </w:t>
      </w:r>
      <w:r w:rsidR="00D23E89" w:rsidRPr="00D0240F">
        <w:rPr>
          <w:b/>
          <w:bCs/>
        </w:rPr>
        <w:t>for people who died in</w:t>
      </w:r>
      <w:r w:rsidR="00A40E0C" w:rsidRPr="00D0240F">
        <w:rPr>
          <w:b/>
          <w:bCs/>
        </w:rPr>
        <w:t xml:space="preserve"> England</w:t>
      </w:r>
      <w:r w:rsidR="00D23E89" w:rsidRPr="00D0240F">
        <w:rPr>
          <w:b/>
          <w:bCs/>
        </w:rPr>
        <w:t xml:space="preserve"> in 2020</w:t>
      </w:r>
    </w:p>
    <w:p w14:paraId="251A27BD" w14:textId="266EAF70" w:rsidR="00A40E0C" w:rsidRDefault="0020501E" w:rsidP="00A40E0C">
      <w:r>
        <w:t xml:space="preserve">Protocol authors: </w:t>
      </w:r>
      <w:r w:rsidR="00A40E0C">
        <w:t>Joanna Davies and Katherine Sleeman</w:t>
      </w:r>
      <w:r>
        <w:t xml:space="preserve"> on behalf of CovPall Connect (PI Irene Higginson)</w:t>
      </w:r>
    </w:p>
    <w:p w14:paraId="7D636064" w14:textId="4BB5DA28" w:rsidR="0020501E" w:rsidRDefault="0020501E" w:rsidP="00A40E0C">
      <w:r>
        <w:t xml:space="preserve">Contact: </w:t>
      </w:r>
      <w:hyperlink r:id="rId5" w:history="1">
        <w:r w:rsidRPr="0031288A">
          <w:rPr>
            <w:rStyle w:val="Hyperlink"/>
          </w:rPr>
          <w:t>joannamariedavies@kcl.ac.uk</w:t>
        </w:r>
      </w:hyperlink>
      <w:r>
        <w:t xml:space="preserve"> </w:t>
      </w:r>
    </w:p>
    <w:p w14:paraId="08486D21" w14:textId="5D8F50BF" w:rsidR="00A40E0C" w:rsidRDefault="00A40E0C" w:rsidP="00A40E0C"/>
    <w:p w14:paraId="5E198D58" w14:textId="666C1018" w:rsidR="00A40E0C" w:rsidRDefault="00A40E0C" w:rsidP="00A40E0C">
      <w:r>
        <w:t>Version control</w:t>
      </w:r>
    </w:p>
    <w:tbl>
      <w:tblPr>
        <w:tblStyle w:val="TableGrid"/>
        <w:tblW w:w="0" w:type="auto"/>
        <w:tblLook w:val="04A0" w:firstRow="1" w:lastRow="0" w:firstColumn="1" w:lastColumn="0" w:noHBand="0" w:noVBand="1"/>
      </w:tblPr>
      <w:tblGrid>
        <w:gridCol w:w="4508"/>
        <w:gridCol w:w="4508"/>
      </w:tblGrid>
      <w:tr w:rsidR="0070473A" w14:paraId="483EDB7E" w14:textId="77777777" w:rsidTr="00E573C9">
        <w:tc>
          <w:tcPr>
            <w:tcW w:w="4508" w:type="dxa"/>
          </w:tcPr>
          <w:p w14:paraId="600AA9F8" w14:textId="77777777" w:rsidR="0070473A" w:rsidRPr="00CF721A" w:rsidRDefault="0070473A" w:rsidP="00E573C9">
            <w:r>
              <w:t>Date uploaded to github</w:t>
            </w:r>
          </w:p>
        </w:tc>
        <w:tc>
          <w:tcPr>
            <w:tcW w:w="4508" w:type="dxa"/>
          </w:tcPr>
          <w:p w14:paraId="142771A1" w14:textId="77777777" w:rsidR="0070473A" w:rsidRDefault="0070473A" w:rsidP="00E573C9"/>
        </w:tc>
      </w:tr>
      <w:tr w:rsidR="00A40E0C" w14:paraId="19B2D000" w14:textId="77777777" w:rsidTr="00A40E0C">
        <w:tc>
          <w:tcPr>
            <w:tcW w:w="4508" w:type="dxa"/>
          </w:tcPr>
          <w:p w14:paraId="1904840E" w14:textId="10EC0AC2" w:rsidR="00A40E0C" w:rsidRDefault="00F21EF3" w:rsidP="00A40E0C">
            <w:r>
              <w:t>09/02/23</w:t>
            </w:r>
          </w:p>
        </w:tc>
        <w:tc>
          <w:tcPr>
            <w:tcW w:w="4508" w:type="dxa"/>
          </w:tcPr>
          <w:p w14:paraId="3879F76A" w14:textId="77777777" w:rsidR="00F21EF3" w:rsidRDefault="00F21EF3" w:rsidP="00F21EF3">
            <w:r>
              <w:t>First draft including responses to reviewers comments</w:t>
            </w:r>
          </w:p>
          <w:p w14:paraId="5D4ACD4C" w14:textId="51D383E4" w:rsidR="00A40E0C" w:rsidRDefault="00A40E0C" w:rsidP="00A40E0C"/>
        </w:tc>
      </w:tr>
    </w:tbl>
    <w:p w14:paraId="5AB26613" w14:textId="77777777" w:rsidR="00A40E0C" w:rsidRDefault="00A40E0C" w:rsidP="00A40E0C"/>
    <w:p w14:paraId="0C568244" w14:textId="1ACE41B1" w:rsidR="00A40E0C" w:rsidRPr="00583A4F" w:rsidRDefault="00D159D7" w:rsidP="00A40E0C">
      <w:pPr>
        <w:rPr>
          <w:b/>
          <w:bCs/>
        </w:rPr>
      </w:pPr>
      <w:r w:rsidRPr="00583A4F">
        <w:rPr>
          <w:b/>
          <w:bCs/>
        </w:rPr>
        <w:t>Background</w:t>
      </w:r>
    </w:p>
    <w:p w14:paraId="694FD008" w14:textId="0BA7721E" w:rsidR="00851881" w:rsidRPr="00583A4F" w:rsidRDefault="00851881" w:rsidP="00A40E0C">
      <w:pPr>
        <w:rPr>
          <w:b/>
          <w:bCs/>
        </w:rPr>
      </w:pPr>
      <w:r w:rsidRPr="00583A4F">
        <w:rPr>
          <w:b/>
          <w:bCs/>
        </w:rPr>
        <w:t>What we know</w:t>
      </w:r>
      <w:r w:rsidR="00583A4F" w:rsidRPr="00583A4F">
        <w:rPr>
          <w:b/>
          <w:bCs/>
        </w:rPr>
        <w:t xml:space="preserve"> already</w:t>
      </w:r>
    </w:p>
    <w:p w14:paraId="7FD46277" w14:textId="75F27F7D" w:rsidR="00A36064" w:rsidRDefault="5FC1A05B" w:rsidP="00A36064">
      <w:pPr>
        <w:pStyle w:val="ListParagraph"/>
        <w:numPr>
          <w:ilvl w:val="0"/>
          <w:numId w:val="1"/>
        </w:numPr>
      </w:pPr>
      <w:r>
        <w:t>Our earlier analyses for</w:t>
      </w:r>
      <w:commentRangeStart w:id="0"/>
      <w:commentRangeStart w:id="1"/>
      <w:r>
        <w:t xml:space="preserve"> CovPall_Connect </w:t>
      </w:r>
      <w:commentRangeEnd w:id="0"/>
      <w:r w:rsidR="00A36064">
        <w:rPr>
          <w:rStyle w:val="CommentReference"/>
        </w:rPr>
        <w:commentReference w:id="0"/>
      </w:r>
      <w:commentRangeEnd w:id="1"/>
      <w:r w:rsidR="00C65D00">
        <w:rPr>
          <w:rStyle w:val="CommentReference"/>
        </w:rPr>
        <w:commentReference w:id="1"/>
      </w:r>
      <w:r>
        <w:t>have shown that: 1) there were notable changes in care for people approaching the end of life that occurred during the Covid-19 pandemic including a shift from hospital to home deaths;</w:t>
      </w:r>
      <w:commentRangeStart w:id="2"/>
      <w:commentRangeStart w:id="3"/>
      <w:r>
        <w:t xml:space="preserve"> 2) socioeconomic inequalities in place of death increased during the pandemic;</w:t>
      </w:r>
      <w:commentRangeEnd w:id="2"/>
      <w:r w:rsidR="00A36064">
        <w:rPr>
          <w:rStyle w:val="CommentReference"/>
        </w:rPr>
        <w:commentReference w:id="2"/>
      </w:r>
      <w:commentRangeEnd w:id="3"/>
      <w:r w:rsidR="00635BB1">
        <w:rPr>
          <w:rStyle w:val="CommentReference"/>
        </w:rPr>
        <w:commentReference w:id="3"/>
      </w:r>
      <w:r>
        <w:t xml:space="preserve"> 3) the rate of ED visits increases steeply as people</w:t>
      </w:r>
      <w:commentRangeStart w:id="4"/>
      <w:commentRangeStart w:id="5"/>
      <w:r>
        <w:t xml:space="preserve"> approach the end of life</w:t>
      </w:r>
      <w:commentRangeEnd w:id="4"/>
      <w:r w:rsidR="00A36064">
        <w:rPr>
          <w:rStyle w:val="CommentReference"/>
        </w:rPr>
        <w:commentReference w:id="4"/>
      </w:r>
      <w:commentRangeEnd w:id="5"/>
      <w:r w:rsidR="00CC4D25">
        <w:rPr>
          <w:rStyle w:val="CommentReference"/>
        </w:rPr>
        <w:commentReference w:id="5"/>
      </w:r>
      <w:r>
        <w:t>; 4) end of life ED visits in 2020 demonstrated a clear deprivation gradient, being higher for people who live in more deprived areas.</w:t>
      </w:r>
      <w:r w:rsidR="00A36064">
        <w:fldChar w:fldCharType="begin"/>
      </w:r>
      <w:r w:rsidR="00A36064">
        <w:instrText xml:space="preserve"> ADDIN EN.CITE &lt;EndNote&gt;&lt;Cite&gt;&lt;RecNum&gt;1527&lt;/RecNum&gt;&lt;DisplayText&gt;&lt;style face="superscript"&gt;1&lt;/style&gt;&lt;/DisplayText&gt;&lt;record&gt;&lt;rec-number&gt;1527&lt;/rec-number&gt;&lt;foreign-keys&gt;&lt;key app="EN" db-id="d05d29zvifx59qe2e5dvtpw70ft9t2afrt5d" timestamp="1671111188"&gt;1527&lt;/key&gt;&lt;/foreign-keys&gt;&lt;ref-type name="Journal Article"&gt;17&lt;/ref-type&gt;&lt;contributors&gt;&lt;/contributors&gt;&lt;titles&gt;&lt;title&gt;Pask S, Davies JM, Mohamed A, Leniz J, Chambers RL, McFarlane P, Bone AE, Barclay S, Higginson IJ, Sleeman KE &amp;amp; Murtagh FEM (King’s College London, Cicely Saunders Institute; Hull York Medical School at the University of Hull; and University of Cambridge, UK). Better End of Life 2022. Mind the gaps: understanding and improving out-of-hours care for people with advanced illness and their informal carers. Research report. London (UK): Marie Curie. (November 2022) &lt;/title&gt;&lt;/titles&gt;&lt;dates&gt;&lt;/dates&gt;&lt;urls&gt;&lt;/urls&gt;&lt;/record&gt;&lt;/Cite&gt;&lt;/EndNote&gt;</w:instrText>
      </w:r>
      <w:r w:rsidR="00A36064">
        <w:fldChar w:fldCharType="separate"/>
      </w:r>
      <w:r w:rsidRPr="5FC1A05B">
        <w:rPr>
          <w:noProof/>
          <w:vertAlign w:val="superscript"/>
        </w:rPr>
        <w:t>1</w:t>
      </w:r>
      <w:r w:rsidR="00A36064">
        <w:fldChar w:fldCharType="end"/>
      </w:r>
      <w:r>
        <w:t xml:space="preserve"> </w:t>
      </w:r>
    </w:p>
    <w:p w14:paraId="47F9371B" w14:textId="1075DC34" w:rsidR="00C2016B" w:rsidRDefault="091F6181" w:rsidP="00A40E0C">
      <w:pPr>
        <w:pStyle w:val="ListParagraph"/>
        <w:numPr>
          <w:ilvl w:val="0"/>
          <w:numId w:val="1"/>
        </w:numPr>
      </w:pPr>
      <w:commentRangeStart w:id="6"/>
      <w:commentRangeStart w:id="7"/>
      <w:r>
        <w:t>The rate of ED visits in the general population is twice as high for people living in the 10% most deprived neighbourhoods,</w:t>
      </w:r>
      <w:commentRangeEnd w:id="6"/>
      <w:r w:rsidR="00747157">
        <w:rPr>
          <w:rStyle w:val="CommentReference"/>
        </w:rPr>
        <w:commentReference w:id="6"/>
      </w:r>
      <w:commentRangeEnd w:id="7"/>
      <w:r w:rsidR="00F930D4">
        <w:rPr>
          <w:rStyle w:val="CommentReference"/>
        </w:rPr>
        <w:commentReference w:id="7"/>
      </w:r>
      <w:r>
        <w:t xml:space="preserve"> compared to the 10% least deprived areas, and varies with ethnicity, with ‘other ethnic groups’ having an ED visit rate that is 5 times higher than White, Asian or Asian British and Black or Black British groups.</w:t>
      </w:r>
      <w:r w:rsidR="00747157">
        <w:fldChar w:fldCharType="begin"/>
      </w:r>
      <w:r w:rsidR="00747157">
        <w:instrText xml:space="preserve"> ADDIN EN.CITE &lt;EndNote&gt;&lt;Cite&gt;&lt;RecNum&gt;1467&lt;/RecNum&gt;&lt;DisplayText&gt;&lt;style face="superscript"&gt;2&lt;/style&gt;&lt;/DisplayText&gt;&lt;record&gt;&lt;rec-number&gt;1467&lt;/rec-number&gt;&lt;foreign-keys&gt;&lt;key app="EN" db-id="d05d29zvifx59qe2e5dvtpw70ft9t2afrt5d" timestamp="1662624638"&gt;1467&lt;/key&gt;&lt;/foreign-keys&gt;&lt;ref-type name="Journal Article"&gt;17&lt;/ref-type&gt;&lt;contributors&gt;&lt;/contributors&gt;&lt;titles&gt;&lt;title&gt;NHS Digital. Hospital Accident and Emergency Activity, 2019-2020. available here: https://digital.nhs.uk/data-and-information/publications/statistical/hospital-accident--emergency-activity/2019-20/imd-and-ethnicity accessed: 15/12/22&lt;/title&gt;&lt;/titles&gt;&lt;dates&gt;&lt;/dates&gt;&lt;urls&gt;&lt;/urls&gt;&lt;/record&gt;&lt;/Cite&gt;&lt;/EndNote&gt;</w:instrText>
      </w:r>
      <w:r w:rsidR="00747157">
        <w:fldChar w:fldCharType="separate"/>
      </w:r>
      <w:r w:rsidRPr="091F6181">
        <w:rPr>
          <w:noProof/>
          <w:vertAlign w:val="superscript"/>
        </w:rPr>
        <w:t>2</w:t>
      </w:r>
      <w:r w:rsidR="00747157">
        <w:fldChar w:fldCharType="end"/>
      </w:r>
    </w:p>
    <w:p w14:paraId="148D66EC" w14:textId="1B764AD7" w:rsidR="00CC6F8C" w:rsidRDefault="00CC6F8C" w:rsidP="00A40E0C">
      <w:pPr>
        <w:pStyle w:val="ListParagraph"/>
        <w:numPr>
          <w:ilvl w:val="0"/>
          <w:numId w:val="1"/>
        </w:numPr>
      </w:pPr>
      <w:r>
        <w:t xml:space="preserve">The rate of ED visit may act as a ‘barometer’ for pressures </w:t>
      </w:r>
      <w:r w:rsidR="004068A2">
        <w:t xml:space="preserve">on </w:t>
      </w:r>
      <w:r>
        <w:t xml:space="preserve">and access to </w:t>
      </w:r>
      <w:r w:rsidR="00A8609B">
        <w:t>community-based care.</w:t>
      </w:r>
      <w:r w:rsidR="00014004">
        <w:fldChar w:fldCharType="begin">
          <w:fldData xml:space="preserve">PEVuZE5vdGU+PENpdGU+PEF1dGhvcj5PJmFwb3M7TWFsbGV5PC9BdXRob3I+PFllYXI+MjAwNTwv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</w:fldData>
        </w:fldChar>
      </w:r>
      <w:r w:rsidR="00014004">
        <w:instrText xml:space="preserve"> ADDIN EN.CITE </w:instrText>
      </w:r>
      <w:r w:rsidR="00014004">
        <w:fldChar w:fldCharType="begin">
          <w:fldData xml:space="preserve">PEVuZE5vdGU+PENpdGU+PEF1dGhvcj5PJmFwb3M7TWFsbGV5PC9BdXRob3I+PFllYXI+MjAwNTwv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</w:fldData>
        </w:fldChar>
      </w:r>
      <w:r w:rsidR="00014004">
        <w:instrText xml:space="preserve"> ADDIN EN.CITE.DATA </w:instrText>
      </w:r>
      <w:r w:rsidR="00014004">
        <w:fldChar w:fldCharType="end"/>
      </w:r>
      <w:r w:rsidR="00014004">
        <w:fldChar w:fldCharType="separate"/>
      </w:r>
      <w:r w:rsidR="00014004" w:rsidRPr="00014004">
        <w:rPr>
          <w:noProof/>
          <w:vertAlign w:val="superscript"/>
        </w:rPr>
        <w:t>1, 3</w:t>
      </w:r>
      <w:r w:rsidR="00014004">
        <w:fldChar w:fldCharType="end"/>
      </w:r>
    </w:p>
    <w:p w14:paraId="30B87D4B" w14:textId="4D8D6850" w:rsidR="00AD22CB" w:rsidRDefault="00C2016B" w:rsidP="00A40E0C">
      <w:pPr>
        <w:pStyle w:val="ListParagraph"/>
        <w:numPr>
          <w:ilvl w:val="0"/>
          <w:numId w:val="1"/>
        </w:numPr>
      </w:pPr>
      <w:r>
        <w:t>L</w:t>
      </w:r>
      <w:r w:rsidR="0060228E">
        <w:t>iving in a more deprived area is</w:t>
      </w:r>
      <w:r>
        <w:t xml:space="preserve"> </w:t>
      </w:r>
      <w:r w:rsidR="00286A0A">
        <w:t xml:space="preserve">a risk factor for </w:t>
      </w:r>
      <w:r w:rsidR="004068A2">
        <w:t xml:space="preserve">indicators of poorer </w:t>
      </w:r>
      <w:r w:rsidR="00286A0A">
        <w:t xml:space="preserve">care towards the end of life including, increased risk of death in hospital and </w:t>
      </w:r>
      <w:r w:rsidR="002F5BB6">
        <w:t>higher use of hospital care</w:t>
      </w:r>
      <w:r w:rsidR="00E96D0D">
        <w:t xml:space="preserve"> in the last months of life</w:t>
      </w:r>
      <w:r w:rsidR="002F5BB6">
        <w:t>.</w:t>
      </w:r>
      <w:r w:rsidR="00097B36">
        <w:fldChar w:fldCharType="begin">
          <w:fldData xml:space="preserve">PEVuZE5vdGU+PENpdGU+PEF1dGhvcj5NYXJtb3Q8L0F1dGhvcj48WWVhcj4yMDIwPC9ZZWFyPjxS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</w:fldData>
        </w:fldChar>
      </w:r>
      <w:r w:rsidR="00014004">
        <w:instrText xml:space="preserve"> ADDIN EN.CITE </w:instrText>
      </w:r>
      <w:r w:rsidR="00014004">
        <w:fldChar w:fldCharType="begin">
          <w:fldData xml:space="preserve">PEVuZE5vdGU+PENpdGU+PEF1dGhvcj5NYXJtb3Q8L0F1dGhvcj48WWVhcj4yMDIwPC9ZZWFyPjxS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</w:fldData>
        </w:fldChar>
      </w:r>
      <w:r w:rsidR="00014004">
        <w:instrText xml:space="preserve"> ADDIN EN.CITE.DATA </w:instrText>
      </w:r>
      <w:r w:rsidR="00014004">
        <w:fldChar w:fldCharType="end"/>
      </w:r>
      <w:r w:rsidR="00097B36">
        <w:fldChar w:fldCharType="separate"/>
      </w:r>
      <w:r w:rsidR="00014004" w:rsidRPr="00014004">
        <w:rPr>
          <w:noProof/>
          <w:vertAlign w:val="superscript"/>
        </w:rPr>
        <w:t>4-6</w:t>
      </w:r>
      <w:r w:rsidR="00097B36">
        <w:fldChar w:fldCharType="end"/>
      </w:r>
      <w:r w:rsidR="00C82575">
        <w:t xml:space="preserve"> Non-white ethnicity is also a risk factor for </w:t>
      </w:r>
      <w:r w:rsidR="004068A2">
        <w:t xml:space="preserve">these indicators of </w:t>
      </w:r>
      <w:r w:rsidR="0018395D">
        <w:t xml:space="preserve">poorer end of life care including </w:t>
      </w:r>
      <w:r w:rsidR="00C82575">
        <w:t>more emergency admissions towards the end of life.</w:t>
      </w:r>
      <w:r w:rsidR="00C82575">
        <w:fldChar w:fldCharType="begin">
          <w:fldData xml:space="preserve">PEVuZE5vdGU+PENpdGU+PEF1dGhvcj5IZW5zb248L0F1dGhvcj48WWVhcj4yMDE1PC9ZZWFyPjxS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</w:fldData>
        </w:fldChar>
      </w:r>
      <w:r w:rsidR="00014004">
        <w:instrText xml:space="preserve"> ADDIN EN.CITE </w:instrText>
      </w:r>
      <w:r w:rsidR="00014004">
        <w:fldChar w:fldCharType="begin">
          <w:fldData xml:space="preserve">PEVuZE5vdGU+PENpdGU+PEF1dGhvcj5IZW5zb248L0F1dGhvcj48WWVhcj4yMDE1PC9ZZWFyPjxS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</w:fldData>
        </w:fldChar>
      </w:r>
      <w:r w:rsidR="00014004">
        <w:instrText xml:space="preserve"> ADDIN EN.CITE.DATA </w:instrText>
      </w:r>
      <w:r w:rsidR="00014004">
        <w:fldChar w:fldCharType="end"/>
      </w:r>
      <w:r w:rsidR="00C82575">
        <w:fldChar w:fldCharType="separate"/>
      </w:r>
      <w:r w:rsidR="00014004" w:rsidRPr="00014004">
        <w:rPr>
          <w:noProof/>
          <w:vertAlign w:val="superscript"/>
        </w:rPr>
        <w:t>7, 8</w:t>
      </w:r>
      <w:r w:rsidR="00C82575">
        <w:fldChar w:fldCharType="end"/>
      </w:r>
      <w:r w:rsidR="00D410A5">
        <w:t xml:space="preserve"> </w:t>
      </w:r>
    </w:p>
    <w:p w14:paraId="52E9FC72" w14:textId="2E311286" w:rsidR="00D159D7" w:rsidRDefault="005E33AC" w:rsidP="00A40E0C">
      <w:pPr>
        <w:pStyle w:val="ListParagraph"/>
        <w:numPr>
          <w:ilvl w:val="0"/>
          <w:numId w:val="1"/>
        </w:numPr>
      </w:pPr>
      <w:r>
        <w:t>However, v</w:t>
      </w:r>
      <w:r w:rsidR="00D410A5">
        <w:t xml:space="preserve">ery little is known about </w:t>
      </w:r>
      <w:r w:rsidR="00F0530B">
        <w:t xml:space="preserve">how ethnicity and area-based deprivation intersect with each other and with other </w:t>
      </w:r>
      <w:r w:rsidR="00AF6E49">
        <w:t xml:space="preserve">factors </w:t>
      </w:r>
      <w:r w:rsidR="00AD22CB">
        <w:t xml:space="preserve">in terms of </w:t>
      </w:r>
      <w:r w:rsidR="00B71A4D">
        <w:t>risk of ED visit</w:t>
      </w:r>
      <w:r w:rsidR="004237FB">
        <w:t>s</w:t>
      </w:r>
      <w:r w:rsidR="00B71A4D">
        <w:t xml:space="preserve"> towards the end of life.</w:t>
      </w:r>
      <w:r w:rsidR="007972D3">
        <w:t xml:space="preserve"> </w:t>
      </w:r>
    </w:p>
    <w:p w14:paraId="64A6EFD3" w14:textId="77777777" w:rsidR="00254BE2" w:rsidRDefault="00254BE2" w:rsidP="00254BE2">
      <w:pPr>
        <w:pStyle w:val="ListParagraph"/>
        <w:ind w:left="360"/>
      </w:pPr>
    </w:p>
    <w:p w14:paraId="4DDE0B0B" w14:textId="61F76A17" w:rsidR="002E4AB6" w:rsidRPr="00583A4F" w:rsidRDefault="002E4AB6" w:rsidP="002E4AB6">
      <w:pPr>
        <w:rPr>
          <w:b/>
          <w:bCs/>
        </w:rPr>
      </w:pPr>
      <w:r w:rsidRPr="00583A4F">
        <w:rPr>
          <w:b/>
          <w:bCs/>
        </w:rPr>
        <w:t>What this study adds</w:t>
      </w:r>
    </w:p>
    <w:p w14:paraId="1763CEB7" w14:textId="2BA059BA" w:rsidR="008B37A9" w:rsidRDefault="002E4AB6" w:rsidP="002E4AB6">
      <w:pPr>
        <w:pStyle w:val="ListParagraph"/>
        <w:numPr>
          <w:ilvl w:val="0"/>
          <w:numId w:val="2"/>
        </w:numPr>
      </w:pPr>
      <w:r>
        <w:t xml:space="preserve">This </w:t>
      </w:r>
      <w:r w:rsidR="0017195F">
        <w:t xml:space="preserve">study </w:t>
      </w:r>
      <w:r w:rsidR="00342495">
        <w:t xml:space="preserve">will </w:t>
      </w:r>
      <w:r w:rsidR="0017195F">
        <w:t xml:space="preserve">provide the first analysis of </w:t>
      </w:r>
      <w:r w:rsidR="002E1CE7">
        <w:t>ethnicity, area-based deprivation, geographical location</w:t>
      </w:r>
      <w:r w:rsidR="004068A2">
        <w:t>,</w:t>
      </w:r>
      <w:r w:rsidR="002E1CE7">
        <w:t xml:space="preserve"> and </w:t>
      </w:r>
      <w:r w:rsidR="006F7B54">
        <w:t xml:space="preserve">morbidity as intersectional risk factors for </w:t>
      </w:r>
      <w:r w:rsidR="0017195F">
        <w:t xml:space="preserve">ED visits in the last </w:t>
      </w:r>
      <w:r w:rsidR="00947FF9">
        <w:t>3 months of</w:t>
      </w:r>
      <w:r w:rsidR="0017195F">
        <w:t xml:space="preserve"> life</w:t>
      </w:r>
      <w:r w:rsidR="008B37A9">
        <w:t>.</w:t>
      </w:r>
    </w:p>
    <w:p w14:paraId="3D928C21" w14:textId="77777777" w:rsidR="008B37A9" w:rsidRDefault="008B37A9" w:rsidP="00C56062">
      <w:pPr>
        <w:rPr>
          <w:b/>
          <w:bCs/>
        </w:rPr>
      </w:pPr>
    </w:p>
    <w:p w14:paraId="67FED753" w14:textId="77777777" w:rsidR="005754FF" w:rsidRDefault="005754FF">
      <w:pPr>
        <w:rPr>
          <w:b/>
          <w:bCs/>
        </w:rPr>
      </w:pPr>
      <w:r>
        <w:rPr>
          <w:b/>
          <w:bCs/>
        </w:rPr>
        <w:br w:type="page"/>
      </w:r>
    </w:p>
    <w:p w14:paraId="507CA07D" w14:textId="6016DBE5" w:rsidR="00C56062" w:rsidRPr="00583A4F" w:rsidRDefault="00C56062" w:rsidP="00C56062">
      <w:pPr>
        <w:rPr>
          <w:b/>
          <w:bCs/>
        </w:rPr>
      </w:pPr>
      <w:r w:rsidRPr="00583A4F">
        <w:rPr>
          <w:b/>
          <w:bCs/>
        </w:rPr>
        <w:lastRenderedPageBreak/>
        <w:t>Aim</w:t>
      </w:r>
    </w:p>
    <w:p w14:paraId="7722A040" w14:textId="04B225F6" w:rsidR="00C56062" w:rsidRDefault="00C56062" w:rsidP="00C56062">
      <w:r>
        <w:t xml:space="preserve">The aim of this study is to analyse the association between </w:t>
      </w:r>
      <w:r w:rsidR="00FE170B">
        <w:t xml:space="preserve">ethnicity, </w:t>
      </w:r>
      <w:r>
        <w:t>area-based deprivation</w:t>
      </w:r>
      <w:r w:rsidR="00FE170B">
        <w:t xml:space="preserve">, </w:t>
      </w:r>
      <w:r w:rsidR="00E77E6F">
        <w:t>geographical location (based on Integrated Care Board (ICB)), morbidity (</w:t>
      </w:r>
      <w:r w:rsidR="004068A2">
        <w:t xml:space="preserve">as indicated by </w:t>
      </w:r>
      <w:r w:rsidR="00E77E6F">
        <w:t>underlying cause of death and count of unique primary care medications)</w:t>
      </w:r>
      <w:r w:rsidR="004068A2">
        <w:t>,</w:t>
      </w:r>
      <w:r>
        <w:t xml:space="preserve"> and </w:t>
      </w:r>
      <w:r w:rsidR="00632818">
        <w:t xml:space="preserve">the </w:t>
      </w:r>
      <w:r w:rsidR="00E77E6F">
        <w:t>rate</w:t>
      </w:r>
      <w:r w:rsidR="00632818">
        <w:t xml:space="preserve"> of ED visits in the last </w:t>
      </w:r>
      <w:r w:rsidR="006C24D8">
        <w:t>three months</w:t>
      </w:r>
      <w:r w:rsidR="00632818">
        <w:t xml:space="preserve"> of life</w:t>
      </w:r>
      <w:r w:rsidR="00E00471">
        <w:t>, separately for men and women.</w:t>
      </w:r>
    </w:p>
    <w:p w14:paraId="0938AFBA" w14:textId="0C720EAC" w:rsidR="00D4741A" w:rsidRDefault="00D4741A" w:rsidP="00A40E0C"/>
    <w:p w14:paraId="259D542E" w14:textId="6779479C" w:rsidR="00D4741A" w:rsidRDefault="00D4741A" w:rsidP="00A40E0C">
      <w:pPr>
        <w:rPr>
          <w:b/>
          <w:bCs/>
        </w:rPr>
      </w:pPr>
      <w:r w:rsidRPr="00583A4F">
        <w:rPr>
          <w:b/>
          <w:bCs/>
        </w:rPr>
        <w:t>Methods</w:t>
      </w:r>
    </w:p>
    <w:p w14:paraId="32BD0A3C" w14:textId="511E2E4B" w:rsidR="009D7E70" w:rsidRPr="00D7069D" w:rsidRDefault="5FC1A05B" w:rsidP="00A40E0C">
      <w:r w:rsidRPr="5FC1A05B">
        <w:rPr>
          <w:b/>
          <w:bCs/>
        </w:rPr>
        <w:t xml:space="preserve">Data source: </w:t>
      </w:r>
      <w:r>
        <w:t>three linked databases for England available in the NHS Digital BHF TRE: 1) mortality records,</w:t>
      </w:r>
      <w:commentRangeStart w:id="8"/>
      <w:commentRangeStart w:id="9"/>
      <w:r>
        <w:t xml:space="preserve"> 2) </w:t>
      </w:r>
      <w:commentRangeStart w:id="10"/>
      <w:commentRangeStart w:id="11"/>
      <w:r>
        <w:t>ED attendance data from Hospital Episode Statistics (HES)</w:t>
      </w:r>
      <w:commentRangeEnd w:id="10"/>
      <w:r w:rsidR="009D7E70">
        <w:rPr>
          <w:rStyle w:val="CommentReference"/>
        </w:rPr>
        <w:commentReference w:id="10"/>
      </w:r>
      <w:commentRangeEnd w:id="11"/>
      <w:commentRangeEnd w:id="8"/>
      <w:commentRangeEnd w:id="9"/>
      <w:r w:rsidR="00F930D4">
        <w:rPr>
          <w:rStyle w:val="CommentReference"/>
        </w:rPr>
        <w:commentReference w:id="11"/>
      </w:r>
      <w:r w:rsidR="009D7E70">
        <w:rPr>
          <w:rStyle w:val="CommentReference"/>
        </w:rPr>
        <w:commentReference w:id="8"/>
      </w:r>
      <w:r w:rsidR="00D273D2">
        <w:rPr>
          <w:rStyle w:val="CommentReference"/>
        </w:rPr>
        <w:commentReference w:id="9"/>
      </w:r>
      <w:r>
        <w:t>, 3) primary care prescription data</w:t>
      </w:r>
      <w:ins w:id="12" w:author="Chris Tomlinson" w:date="2023-01-03T08:48:00Z">
        <w:r>
          <w:t xml:space="preserve">, </w:t>
        </w:r>
        <w:commentRangeStart w:id="13"/>
        <w:commentRangeStart w:id="14"/>
        <w:r>
          <w:t>4) primary care data fro</w:t>
        </w:r>
      </w:ins>
      <w:ins w:id="15" w:author="Chris Tomlinson" w:date="2023-01-03T08:49:00Z">
        <w:r>
          <w:t>m General Practice Extraction Service (GPES) Data for pandemic planning and research (GDPPR)</w:t>
        </w:r>
      </w:ins>
      <w:commentRangeEnd w:id="13"/>
      <w:r w:rsidR="009D7E70">
        <w:rPr>
          <w:rStyle w:val="CommentReference"/>
        </w:rPr>
        <w:commentReference w:id="13"/>
      </w:r>
      <w:commentRangeEnd w:id="14"/>
      <w:r w:rsidR="006E6F99">
        <w:rPr>
          <w:rStyle w:val="CommentReference"/>
        </w:rPr>
        <w:commentReference w:id="14"/>
      </w:r>
    </w:p>
    <w:p w14:paraId="01315857" w14:textId="67D115DA" w:rsidR="009D7E70" w:rsidRDefault="5FC1A05B" w:rsidP="00A40E0C">
      <w:r w:rsidRPr="5FC1A05B">
        <w:rPr>
          <w:b/>
          <w:bCs/>
        </w:rPr>
        <w:t xml:space="preserve">Population: </w:t>
      </w:r>
      <w:r>
        <w:t>all deaths in England in 2020 among adults</w:t>
      </w:r>
      <w:commentRangeStart w:id="16"/>
      <w:commentRangeStart w:id="17"/>
      <w:r>
        <w:t xml:space="preserve"> aged </w:t>
      </w:r>
      <w:r w:rsidRPr="5FC1A05B">
        <w:t>≥</w:t>
      </w:r>
      <w:r>
        <w:t>18 years old.</w:t>
      </w:r>
      <w:commentRangeEnd w:id="16"/>
      <w:r w:rsidR="009D7E70">
        <w:rPr>
          <w:rStyle w:val="CommentReference"/>
        </w:rPr>
        <w:commentReference w:id="16"/>
      </w:r>
      <w:commentRangeEnd w:id="17"/>
      <w:r w:rsidR="00FB6023">
        <w:rPr>
          <w:rStyle w:val="CommentReference"/>
        </w:rPr>
        <w:commentReference w:id="17"/>
      </w:r>
    </w:p>
    <w:p w14:paraId="702A329C" w14:textId="339881C8" w:rsidR="00B30EB7" w:rsidRPr="00B30EB7" w:rsidRDefault="5FC1A05B" w:rsidP="00B30EB7">
      <w:pPr>
        <w:rPr>
          <w:b/>
          <w:bCs/>
        </w:rPr>
      </w:pPr>
      <w:r w:rsidRPr="5FC1A05B">
        <w:rPr>
          <w:b/>
          <w:bCs/>
        </w:rPr>
        <w:t xml:space="preserve">Outcome: </w:t>
      </w:r>
      <w:r>
        <w:t>ED visits in the last 3 months of life, in-hours (</w:t>
      </w:r>
      <w:commentRangeStart w:id="18"/>
      <w:commentRangeStart w:id="19"/>
      <w:r>
        <w:t>IO</w:t>
      </w:r>
      <w:commentRangeEnd w:id="18"/>
      <w:r w:rsidR="00B30EB7">
        <w:rPr>
          <w:rStyle w:val="CommentReference"/>
        </w:rPr>
        <w:commentReference w:id="18"/>
      </w:r>
      <w:commentRangeEnd w:id="19"/>
      <w:r w:rsidR="007805FA">
        <w:rPr>
          <w:rStyle w:val="CommentReference"/>
        </w:rPr>
        <w:commentReference w:id="19"/>
      </w:r>
      <w:r>
        <w:t>) and out-of-hours (OOH). OOH is defined as visits occurring after 18:00 and before 8:00, at weekends and on bank holidays.</w:t>
      </w:r>
    </w:p>
    <w:p w14:paraId="44EDA846" w14:textId="6EDAFDD7" w:rsidR="005C677D" w:rsidRDefault="00DD1686" w:rsidP="00B30EB7">
      <w:pPr>
        <w:rPr>
          <w:b/>
          <w:bCs/>
        </w:rPr>
      </w:pPr>
      <w:r>
        <w:rPr>
          <w:b/>
          <w:bCs/>
        </w:rPr>
        <w:t>E</w:t>
      </w:r>
      <w:r w:rsidR="00E75B95" w:rsidRPr="00E75B95">
        <w:rPr>
          <w:b/>
          <w:bCs/>
        </w:rPr>
        <w:t>xposure</w:t>
      </w:r>
      <w:r w:rsidR="005C677D">
        <w:rPr>
          <w:b/>
          <w:bCs/>
        </w:rPr>
        <w:t>s</w:t>
      </w:r>
      <w:r w:rsidR="00B30EB7">
        <w:rPr>
          <w:b/>
          <w:bCs/>
        </w:rPr>
        <w:t>:</w:t>
      </w:r>
    </w:p>
    <w:p w14:paraId="478FF0AE" w14:textId="13B39650" w:rsidR="002252E1" w:rsidRDefault="4AADE01E" w:rsidP="00B30EB7">
      <w:commentRangeStart w:id="20"/>
      <w:commentRangeStart w:id="21"/>
      <w:r w:rsidRPr="4AADE01E">
        <w:rPr>
          <w:b/>
          <w:bCs/>
        </w:rPr>
        <w:t>Ethnicity</w:t>
      </w:r>
      <w:commentRangeEnd w:id="20"/>
      <w:r w:rsidR="005C677D">
        <w:rPr>
          <w:rStyle w:val="CommentReference"/>
        </w:rPr>
        <w:commentReference w:id="20"/>
      </w:r>
      <w:commentRangeEnd w:id="21"/>
      <w:r w:rsidR="009A2271">
        <w:rPr>
          <w:rStyle w:val="CommentReference"/>
        </w:rPr>
        <w:commentReference w:id="21"/>
      </w:r>
      <w:r w:rsidRPr="4AADE01E">
        <w:rPr>
          <w:b/>
          <w:bCs/>
        </w:rPr>
        <w:t>:</w:t>
      </w:r>
      <w:r>
        <w:t xml:space="preserve"> based on an established algorithm that selects the m</w:t>
      </w:r>
      <w:commentRangeStart w:id="22"/>
      <w:commentRangeStart w:id="23"/>
      <w:r>
        <w:t xml:space="preserve">ost recent non-missing record </w:t>
      </w:r>
      <w:commentRangeEnd w:id="22"/>
      <w:r w:rsidR="005C677D">
        <w:rPr>
          <w:rStyle w:val="CommentReference"/>
        </w:rPr>
        <w:commentReference w:id="22"/>
      </w:r>
      <w:commentRangeEnd w:id="23"/>
      <w:r w:rsidR="00614D69">
        <w:rPr>
          <w:rStyle w:val="CommentReference"/>
        </w:rPr>
        <w:commentReference w:id="23"/>
      </w:r>
      <w:r>
        <w:t>of ethnicity in the hospital episode statistics (HES) record and from the primary care record, prioritising the primary care record.</w:t>
      </w:r>
      <w:r w:rsidR="005C677D">
        <w:fldChar w:fldCharType="begin"/>
      </w:r>
      <w:r w:rsidR="005C677D">
        <w:instrText xml:space="preserve"> ADDIN EN.CITE &lt;EndNote&gt;&lt;Cite&gt;&lt;Author&gt;Wood&lt;/Author&gt;&lt;Year&gt;2021&lt;/Year&gt;&lt;RecNum&gt;1273&lt;/RecNum&gt;&lt;DisplayText&gt;&lt;style face="superscript"&gt;9&lt;/style&gt;&lt;/DisplayText&gt;&lt;record&gt;&lt;rec-number&gt;1273&lt;/rec-number&gt;&lt;foreign-keys&gt;&lt;key app="EN" db-id="d05d29zvifx59qe2e5dvtpw70ft9t2afrt5d" timestamp="1653039131"&gt;1273&lt;/key&gt;&lt;/foreign-keys&gt;&lt;ref-type name="Journal Article"&gt;17&lt;/ref-type&gt;&lt;contributors&gt;&lt;authors&gt;&lt;author&gt;Wood, Angela&lt;/author&gt;&lt;author&gt;Denholm, Rachel&lt;/author&gt;&lt;author&gt;Hollings, Sam&lt;/author&gt;&lt;author&gt;Cooper, Jennifer&lt;/author&gt;&lt;author&gt;Ip, Samantha&lt;/author&gt;&lt;author&gt;Walker, Venexia&lt;/author&gt;&lt;author&gt;Denaxas, Spiros&lt;/author&gt;&lt;author&gt;Akbari, Ashley&lt;/author&gt;&lt;author&gt;Banerjee, Amitava&lt;/author&gt;&lt;author&gt;Whiteley, William&lt;/author&gt;&lt;author&gt;Lai, Alvina&lt;/author&gt;&lt;author&gt;Sterne, Jonathan&lt;/author&gt;&lt;author&gt;Sudlow, Cathie&lt;/author&gt;&lt;/authors&gt;&lt;/contributors&gt;&lt;titles&gt;&lt;title&gt;Linked electronic health records for research on a nationwide cohort of more than 54 million people in England: data resource&lt;/title&gt;&lt;secondary-title&gt;BMJ&lt;/secondary-title&gt;&lt;/titles&gt;&lt;periodical&gt;&lt;full-title&gt;BMJ&lt;/full-title&gt;&lt;abbr-1&gt;BMJ&lt;/abbr-1&gt;&lt;abbr-2&gt;BMJ&lt;/abbr-2&gt;&lt;/periodical&gt;&lt;pages&gt;n826&lt;/pages&gt;&lt;volume&gt;373&lt;/volume&gt;&lt;dates&gt;&lt;year&gt;2021&lt;/year&gt;&lt;/dates&gt;&lt;urls&gt;&lt;related-urls&gt;&lt;url&gt;http://www.bmj.com/content/373/bmj.n826.abstract&lt;/url&gt;&lt;/related-urls&gt;&lt;/urls&gt;&lt;electronic-resource-num&gt;10.1136/bmj.n826&lt;/electronic-resource-num&gt;&lt;/record&gt;&lt;/Cite&gt;&lt;/EndNote&gt;</w:instrText>
      </w:r>
      <w:r w:rsidR="005C677D">
        <w:fldChar w:fldCharType="separate"/>
      </w:r>
      <w:r w:rsidRPr="4AADE01E">
        <w:rPr>
          <w:noProof/>
          <w:vertAlign w:val="superscript"/>
        </w:rPr>
        <w:t>9</w:t>
      </w:r>
      <w:r w:rsidR="005C677D">
        <w:fldChar w:fldCharType="end"/>
      </w:r>
      <w:r>
        <w:t xml:space="preserve"> </w:t>
      </w:r>
    </w:p>
    <w:p w14:paraId="42C556B5" w14:textId="628D81F5" w:rsidR="002252E1" w:rsidRDefault="4AADE01E" w:rsidP="00B30EB7">
      <w:r w:rsidRPr="4AADE01E">
        <w:rPr>
          <w:b/>
          <w:bCs/>
        </w:rPr>
        <w:t>Area-based deprivation:</w:t>
      </w:r>
      <w:r>
        <w:t xml:space="preserve"> </w:t>
      </w:r>
      <w:commentRangeStart w:id="24"/>
      <w:commentRangeStart w:id="25"/>
      <w:r>
        <w:t>Index of Multiple Deprivation rank (1 is most deprived) linked to the patients LSOA based on the most recently recorded postcode of the patient in the HES record or the primary care record.</w:t>
      </w:r>
      <w:commentRangeEnd w:id="24"/>
      <w:r w:rsidR="0002275A">
        <w:rPr>
          <w:rStyle w:val="CommentReference"/>
        </w:rPr>
        <w:commentReference w:id="24"/>
      </w:r>
      <w:commentRangeEnd w:id="25"/>
      <w:r w:rsidR="001315DA">
        <w:rPr>
          <w:rStyle w:val="CommentReference"/>
        </w:rPr>
        <w:commentReference w:id="25"/>
      </w:r>
    </w:p>
    <w:p w14:paraId="1FC82972" w14:textId="47E8DE14" w:rsidR="0081096C" w:rsidRDefault="2F504589" w:rsidP="00B30EB7">
      <w:r w:rsidRPr="2F504589">
        <w:rPr>
          <w:b/>
          <w:bCs/>
        </w:rPr>
        <w:t xml:space="preserve">Geographical location: </w:t>
      </w:r>
      <w:r>
        <w:t xml:space="preserve">the </w:t>
      </w:r>
      <w:commentRangeStart w:id="26"/>
      <w:commentRangeStart w:id="27"/>
      <w:r>
        <w:t>patient’s Integrated Care Board (ICB)</w:t>
      </w:r>
      <w:commentRangeEnd w:id="26"/>
      <w:r w:rsidR="0011655B">
        <w:rPr>
          <w:rStyle w:val="CommentReference"/>
        </w:rPr>
        <w:commentReference w:id="26"/>
      </w:r>
      <w:commentRangeEnd w:id="27"/>
      <w:r w:rsidR="00824C5F">
        <w:rPr>
          <w:rStyle w:val="CommentReference"/>
        </w:rPr>
        <w:commentReference w:id="27"/>
      </w:r>
      <w:r>
        <w:t>.</w:t>
      </w:r>
    </w:p>
    <w:p w14:paraId="25E6FB64" w14:textId="5B3423B5" w:rsidR="00CA41AC" w:rsidRDefault="00B440E1" w:rsidP="00B30EB7">
      <w:r w:rsidRPr="00705EC7">
        <w:rPr>
          <w:b/>
          <w:bCs/>
        </w:rPr>
        <w:t>Morbidity:</w:t>
      </w:r>
      <w:r>
        <w:t xml:space="preserve"> </w:t>
      </w:r>
      <w:r w:rsidR="00A328EF">
        <w:t>We used</w:t>
      </w:r>
      <w:r w:rsidR="005345EA">
        <w:t xml:space="preserve"> u</w:t>
      </w:r>
      <w:r w:rsidR="008D37B8">
        <w:t>nderlying cause of death</w:t>
      </w:r>
      <w:r w:rsidR="00AD2DE6">
        <w:t xml:space="preserve"> as a proxy for primary diagnosis</w:t>
      </w:r>
      <w:r w:rsidR="005345EA">
        <w:t xml:space="preserve"> which </w:t>
      </w:r>
      <w:r w:rsidR="008D37B8">
        <w:t>is known to be an important</w:t>
      </w:r>
      <w:r w:rsidR="00AD2DE6">
        <w:t xml:space="preserve"> factor associated with </w:t>
      </w:r>
      <w:r w:rsidR="00FD117E">
        <w:t xml:space="preserve">emergency </w:t>
      </w:r>
      <w:r w:rsidR="00827E52">
        <w:t>hospitalisations towards the end of life.</w:t>
      </w:r>
      <w:r w:rsidR="00827E52">
        <w:fldChar w:fldCharType="begin">
          <w:fldData xml:space="preserve">PEVuZE5vdGU+PENpdGU+PEF1dGhvcj5IZW5zb248L0F1dGhvcj48WWVhcj4yMDE1PC9ZZWFyPjxS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</w:fldData>
        </w:fldChar>
      </w:r>
      <w:r w:rsidR="006D1E5A">
        <w:instrText xml:space="preserve"> ADDIN EN.CITE </w:instrText>
      </w:r>
      <w:r w:rsidR="006D1E5A">
        <w:fldChar w:fldCharType="begin">
          <w:fldData xml:space="preserve">PEVuZE5vdGU+PENpdGU+PEF1dGhvcj5IZW5zb248L0F1dGhvcj48WWVhcj4yMDE1PC9ZZWFyPjxS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</w:fldData>
        </w:fldChar>
      </w:r>
      <w:r w:rsidR="006D1E5A">
        <w:instrText xml:space="preserve"> ADDIN EN.CITE.DATA </w:instrText>
      </w:r>
      <w:r w:rsidR="006D1E5A">
        <w:fldChar w:fldCharType="end"/>
      </w:r>
      <w:r w:rsidR="00827E52">
        <w:fldChar w:fldCharType="separate"/>
      </w:r>
      <w:r w:rsidR="006D1E5A" w:rsidRPr="006D1E5A">
        <w:rPr>
          <w:noProof/>
          <w:vertAlign w:val="superscript"/>
        </w:rPr>
        <w:t>10, 11</w:t>
      </w:r>
      <w:r w:rsidR="00827E52">
        <w:fldChar w:fldCharType="end"/>
      </w:r>
      <w:r w:rsidR="008D37B8">
        <w:t xml:space="preserve"> </w:t>
      </w:r>
      <w:r w:rsidR="00F31976">
        <w:t xml:space="preserve">We </w:t>
      </w:r>
      <w:r w:rsidR="009717B2">
        <w:t xml:space="preserve">also </w:t>
      </w:r>
      <w:r w:rsidR="005345EA">
        <w:t xml:space="preserve">used a count </w:t>
      </w:r>
      <w:r w:rsidR="009717B2">
        <w:t>of unique medicines</w:t>
      </w:r>
      <w:r w:rsidR="001F5D33">
        <w:t xml:space="preserve"> from the primary care record,</w:t>
      </w:r>
      <w:r w:rsidR="009717B2">
        <w:t xml:space="preserve"> prescribed over the 4 to 8 months before death, </w:t>
      </w:r>
      <w:r w:rsidR="006038E9">
        <w:t xml:space="preserve">as </w:t>
      </w:r>
      <w:r w:rsidR="009717B2">
        <w:t xml:space="preserve">a proxy for </w:t>
      </w:r>
      <w:r w:rsidR="003C0B65">
        <w:t>co</w:t>
      </w:r>
      <w:r w:rsidR="009717B2">
        <w:t xml:space="preserve">morbidity. </w:t>
      </w:r>
      <w:r w:rsidR="006038E9">
        <w:t xml:space="preserve">We </w:t>
      </w:r>
      <w:r w:rsidR="00F31976">
        <w:t>counted the number of unique British National Formulary (BNF)</w:t>
      </w:r>
      <w:r w:rsidR="00BB19C6">
        <w:t xml:space="preserve"> chapter codes. Each code represents drugs in the same class</w:t>
      </w:r>
      <w:r w:rsidR="004C5C43">
        <w:t xml:space="preserve"> and so repeat prescriptions for the same or similar drugs were counted once.</w:t>
      </w:r>
    </w:p>
    <w:p w14:paraId="4B9C7E48" w14:textId="5B0A9010" w:rsidR="007F60F2" w:rsidRDefault="004C5C43" w:rsidP="00B30EB7">
      <w:r>
        <w:t>A similar approach to measuring multi-morbidity has been used in previous studies and ha</w:t>
      </w:r>
      <w:r w:rsidR="006B7A0C">
        <w:t>s</w:t>
      </w:r>
      <w:r>
        <w:t xml:space="preserve"> been shown to </w:t>
      </w:r>
      <w:r w:rsidR="007C0C0B">
        <w:t>be</w:t>
      </w:r>
      <w:r>
        <w:t xml:space="preserve"> </w:t>
      </w:r>
      <w:r w:rsidR="0021737D">
        <w:t>comparable to other measures of multi-morbidity such as the Charlson Comorbidity Index</w:t>
      </w:r>
      <w:r w:rsidR="00D14E47">
        <w:t xml:space="preserve"> as a predictor of mortality and service use</w:t>
      </w:r>
      <w:r w:rsidR="0021737D">
        <w:t>.</w:t>
      </w:r>
      <w:r w:rsidR="00015328">
        <w:fldChar w:fldCharType="begin">
          <w:fldData xml:space="preserve">PEVuZE5vdGU+PENpdGU+PEF1dGhvcj5CcmlsbGVtYW48L0F1dGhvcj48WWVhcj4yMDEzPC9ZZWFy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</w:fldData>
        </w:fldChar>
      </w:r>
      <w:r w:rsidR="006D1E5A">
        <w:instrText xml:space="preserve"> ADDIN EN.CITE </w:instrText>
      </w:r>
      <w:r w:rsidR="006D1E5A">
        <w:fldChar w:fldCharType="begin">
          <w:fldData xml:space="preserve">PEVuZE5vdGU+PENpdGU+PEF1dGhvcj5CcmlsbGVtYW48L0F1dGhvcj48WWVhcj4yMDEzPC9ZZWFy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</w:fldData>
        </w:fldChar>
      </w:r>
      <w:r w:rsidR="006D1E5A">
        <w:instrText xml:space="preserve"> ADDIN EN.CITE.DATA </w:instrText>
      </w:r>
      <w:r w:rsidR="006D1E5A">
        <w:fldChar w:fldCharType="end"/>
      </w:r>
      <w:r w:rsidR="00015328">
        <w:fldChar w:fldCharType="separate"/>
      </w:r>
      <w:r w:rsidR="006D1E5A" w:rsidRPr="006D1E5A">
        <w:rPr>
          <w:noProof/>
          <w:vertAlign w:val="superscript"/>
        </w:rPr>
        <w:t>12-15</w:t>
      </w:r>
      <w:r w:rsidR="00015328">
        <w:fldChar w:fldCharType="end"/>
      </w:r>
      <w:r w:rsidR="00617CC0">
        <w:t xml:space="preserve"> In this study</w:t>
      </w:r>
      <w:r w:rsidR="006C6462">
        <w:t>,</w:t>
      </w:r>
      <w:commentRangeStart w:id="28"/>
      <w:commentRangeStart w:id="29"/>
      <w:r w:rsidR="006C6462">
        <w:t xml:space="preserve"> a count of medications has advantages over the Charlson index because a count of medicines does not rely on a hospital admission and </w:t>
      </w:r>
      <w:r w:rsidR="000C2851">
        <w:t xml:space="preserve">can </w:t>
      </w:r>
      <w:r w:rsidR="006C6462">
        <w:t>be derived over a specific period of time</w:t>
      </w:r>
      <w:r w:rsidR="00FE7743">
        <w:t xml:space="preserve"> to predate the outcomes</w:t>
      </w:r>
      <w:commentRangeEnd w:id="28"/>
      <w:r>
        <w:rPr>
          <w:rStyle w:val="CommentReference"/>
        </w:rPr>
        <w:commentReference w:id="28"/>
      </w:r>
      <w:commentRangeEnd w:id="29"/>
      <w:r w:rsidR="00B93F21">
        <w:rPr>
          <w:rStyle w:val="CommentReference"/>
        </w:rPr>
        <w:commentReference w:id="29"/>
      </w:r>
      <w:r w:rsidR="00CA41AC">
        <w:t>.</w:t>
      </w:r>
    </w:p>
    <w:p w14:paraId="759FF426" w14:textId="748CA087" w:rsidR="00B67CC8" w:rsidRDefault="4AADE01E" w:rsidP="00A40E0C">
      <w:commentRangeStart w:id="30"/>
      <w:commentRangeStart w:id="31"/>
      <w:r w:rsidRPr="4AADE01E">
        <w:rPr>
          <w:b/>
          <w:bCs/>
        </w:rPr>
        <w:t>Covariates:</w:t>
      </w:r>
      <w:r>
        <w:t xml:space="preserve"> age </w:t>
      </w:r>
      <w:ins w:id="32" w:author="Chris Tomlinson" w:date="2023-01-03T08:51:00Z">
        <w:r>
          <w:t>at death</w:t>
        </w:r>
      </w:ins>
      <w:commentRangeEnd w:id="30"/>
      <w:r w:rsidR="00B67CC8">
        <w:rPr>
          <w:rStyle w:val="CommentReference"/>
        </w:rPr>
        <w:commentReference w:id="30"/>
      </w:r>
      <w:commentRangeEnd w:id="31"/>
      <w:r w:rsidR="00A4245D">
        <w:rPr>
          <w:rStyle w:val="CommentReference"/>
        </w:rPr>
        <w:commentReference w:id="31"/>
      </w:r>
    </w:p>
    <w:p w14:paraId="6B6D072D" w14:textId="021C211B" w:rsidR="00D34776" w:rsidRDefault="00D34776" w:rsidP="00A40E0C">
      <w:r w:rsidRPr="00D34776">
        <w:rPr>
          <w:b/>
          <w:bCs/>
        </w:rPr>
        <w:t>Moderator:</w:t>
      </w:r>
      <w:r>
        <w:t xml:space="preserve"> sex</w:t>
      </w:r>
    </w:p>
    <w:p w14:paraId="0B3A8D81" w14:textId="77777777" w:rsidR="005754FF" w:rsidRDefault="005754FF" w:rsidP="00A40E0C">
      <w:pPr>
        <w:rPr>
          <w:b/>
          <w:bCs/>
        </w:rPr>
      </w:pPr>
    </w:p>
    <w:p w14:paraId="73D385B9" w14:textId="77777777" w:rsidR="005754FF" w:rsidRDefault="005754FF" w:rsidP="00A40E0C">
      <w:pPr>
        <w:rPr>
          <w:b/>
          <w:bCs/>
        </w:rPr>
      </w:pPr>
    </w:p>
    <w:p w14:paraId="5A8DE549" w14:textId="77777777" w:rsidR="005754FF" w:rsidRDefault="005754FF" w:rsidP="00A40E0C">
      <w:pPr>
        <w:rPr>
          <w:b/>
          <w:bCs/>
        </w:rPr>
      </w:pPr>
    </w:p>
    <w:p w14:paraId="6DB04067" w14:textId="77777777" w:rsidR="005754FF" w:rsidRDefault="005754FF">
      <w:pPr>
        <w:rPr>
          <w:b/>
          <w:bCs/>
        </w:rPr>
      </w:pPr>
      <w:r>
        <w:rPr>
          <w:b/>
          <w:bCs/>
        </w:rPr>
        <w:lastRenderedPageBreak/>
        <w:br w:type="page"/>
      </w:r>
    </w:p>
    <w:p w14:paraId="39B2CA31" w14:textId="36978403" w:rsidR="002D732E" w:rsidRDefault="009748F8" w:rsidP="00A40E0C">
      <w:pPr>
        <w:rPr>
          <w:b/>
          <w:bCs/>
        </w:rPr>
      </w:pPr>
      <w:commentRangeStart w:id="33"/>
      <w:r w:rsidRPr="009748F8">
        <w:rPr>
          <w:b/>
          <w:bCs/>
        </w:rPr>
        <w:lastRenderedPageBreak/>
        <w:t xml:space="preserve">Analysis </w:t>
      </w:r>
      <w:commentRangeEnd w:id="33"/>
      <w:r w:rsidR="00D91D38">
        <w:rPr>
          <w:rStyle w:val="CommentReference"/>
        </w:rPr>
        <w:commentReference w:id="33"/>
      </w:r>
    </w:p>
    <w:p w14:paraId="5E56D10E" w14:textId="4C041C83" w:rsidR="006C65A0" w:rsidRDefault="00B67CC8" w:rsidP="00A40E0C">
      <w:r w:rsidRPr="00F1370A">
        <w:rPr>
          <w:b/>
          <w:bCs/>
        </w:rPr>
        <w:t>Descriptive analysis</w:t>
      </w:r>
      <w:r w:rsidR="003372A5">
        <w:rPr>
          <w:b/>
          <w:bCs/>
        </w:rPr>
        <w:t>:</w:t>
      </w:r>
      <w:r>
        <w:t xml:space="preserve"> </w:t>
      </w:r>
      <w:r w:rsidR="005B44D7">
        <w:t>we will use</w:t>
      </w:r>
      <w:r w:rsidR="001313E8">
        <w:t xml:space="preserve"> counts, proportions and averages </w:t>
      </w:r>
      <w:r w:rsidR="00350083">
        <w:t xml:space="preserve">to </w:t>
      </w:r>
      <w:r w:rsidR="001313E8">
        <w:t>describ</w:t>
      </w:r>
      <w:r w:rsidR="00350083">
        <w:t>e</w:t>
      </w:r>
      <w:r w:rsidR="005B44D7">
        <w:t xml:space="preserve"> the sample and</w:t>
      </w:r>
      <w:r w:rsidR="001313E8">
        <w:t xml:space="preserve"> the </w:t>
      </w:r>
      <w:r w:rsidR="0076672F">
        <w:t>rate of in-hours</w:t>
      </w:r>
      <w:r w:rsidR="00BD04F8">
        <w:t xml:space="preserve"> (IO)</w:t>
      </w:r>
      <w:r w:rsidR="0076672F">
        <w:t xml:space="preserve"> and out-of-hours</w:t>
      </w:r>
      <w:r w:rsidR="00BD04F8">
        <w:t xml:space="preserve"> (OOH)</w:t>
      </w:r>
      <w:r w:rsidR="0076672F">
        <w:t xml:space="preserve"> ED visits by categories of the exposure.</w:t>
      </w:r>
    </w:p>
    <w:p w14:paraId="0192385C" w14:textId="3848580C" w:rsidR="001F5AF6" w:rsidRPr="001F5AF6" w:rsidRDefault="001F5AF6" w:rsidP="00A40E0C">
      <w:r>
        <w:rPr>
          <w:b/>
          <w:bCs/>
        </w:rPr>
        <w:t xml:space="preserve">Preliminary analysis: </w:t>
      </w:r>
      <w:r>
        <w:t xml:space="preserve">analysis of the </w:t>
      </w:r>
      <w:r w:rsidR="00A214AA">
        <w:t xml:space="preserve">univariate associations between exposures and the outcomes using </w:t>
      </w:r>
      <w:r w:rsidR="0070799C">
        <w:t>regression analysis, adjusted for age and sex</w:t>
      </w:r>
      <w:r w:rsidR="004068A2">
        <w:t>,</w:t>
      </w:r>
      <w:r w:rsidR="0070799C">
        <w:t xml:space="preserve"> to understand the relationships between variables.</w:t>
      </w:r>
    </w:p>
    <w:p w14:paraId="4347DBC8" w14:textId="565E520D" w:rsidR="00680140" w:rsidRDefault="00BD04F8" w:rsidP="00A40E0C">
      <w:r>
        <w:rPr>
          <w:b/>
          <w:bCs/>
        </w:rPr>
        <w:t>Modelling</w:t>
      </w:r>
      <w:r w:rsidR="003372A5">
        <w:rPr>
          <w:b/>
          <w:bCs/>
        </w:rPr>
        <w:t xml:space="preserve">: </w:t>
      </w:r>
      <w:r w:rsidR="003372A5">
        <w:t xml:space="preserve">Poisson models of the </w:t>
      </w:r>
      <w:r w:rsidR="00FD715A">
        <w:t>incident rate ratio (</w:t>
      </w:r>
      <w:r w:rsidR="00B23F21">
        <w:t>I</w:t>
      </w:r>
      <w:r w:rsidR="00FD715A">
        <w:t>RR) of ED visits in the last 3 months of life</w:t>
      </w:r>
      <w:r w:rsidR="00D9432F">
        <w:t>, with</w:t>
      </w:r>
      <w:r w:rsidR="00513E4B">
        <w:t xml:space="preserve"> robust </w:t>
      </w:r>
      <w:r w:rsidR="00D9432F">
        <w:t>standard errors (</w:t>
      </w:r>
      <w:r w:rsidR="00513E4B">
        <w:t>SE</w:t>
      </w:r>
      <w:r w:rsidR="00D9432F">
        <w:t>)</w:t>
      </w:r>
      <w:r w:rsidR="00513E4B">
        <w:t xml:space="preserve"> to account for violations of model assumptions.</w:t>
      </w:r>
      <w:r w:rsidR="00513E4B">
        <w:fldChar w:fldCharType="begin"/>
      </w:r>
      <w:r w:rsidR="006D1E5A">
        <w:instrText xml:space="preserve"> ADDIN EN.CITE &lt;EndNote&gt;&lt;Cite&gt;&lt;Author&gt;Mansournia&lt;/Author&gt;&lt;Year&gt;2021&lt;/Year&gt;&lt;RecNum&gt;1532&lt;/RecNum&gt;&lt;DisplayText&gt;&lt;style face="superscript"&gt;16&lt;/style&gt;&lt;/DisplayText&gt;&lt;record&gt;&lt;rec-number&gt;1532&lt;/rec-number&gt;&lt;foreign-keys&gt;&lt;key app="EN" db-id="d05d29zvifx59qe2e5dvtpw70ft9t2afrt5d" timestamp="1671450238"&gt;1532&lt;/key&gt;&lt;/foreign-keys&gt;&lt;ref-type name="Journal Article"&gt;17&lt;/ref-type&gt;&lt;contributors&gt;&lt;authors&gt;&lt;author&gt;Mansournia, Mohammad Ali&lt;/author&gt;&lt;author&gt;Nazemipour, Maryam&lt;/author&gt;&lt;author&gt;Naimi, Ashley I.&lt;/author&gt;&lt;author&gt;Collins, Gary S.&lt;/author&gt;&lt;author&gt;Campbell, Michael J.&lt;/author&gt;&lt;/authors&gt;&lt;/contributors&gt;&lt;titles&gt;&lt;title&gt;Reflection on modern methods: demystifying robust standard errors for epidemiologists&lt;/title&gt;&lt;secondary-title&gt;International Journal of Epidemiology&lt;/secondary-title&gt;&lt;/titles&gt;&lt;periodical&gt;&lt;full-title&gt;International Journal of Epidemiology&lt;/full-title&gt;&lt;abbr-1&gt;Int. J. Epidemiol.&lt;/abbr-1&gt;&lt;abbr-2&gt;Int J Epidemiol&lt;/abbr-2&gt;&lt;/periodical&gt;&lt;pages&gt;346-351&lt;/pages&gt;&lt;volume&gt;50&lt;/volume&gt;&lt;number&gt;1&lt;/number&gt;&lt;dates&gt;&lt;year&gt;2021&lt;/year&gt;&lt;/dates&gt;&lt;isbn&gt;0300-5771&lt;/isbn&gt;&lt;urls&gt;&lt;related-urls&gt;&lt;url&gt;https://doi.org/10.1093/ije/dyaa260&lt;/url&gt;&lt;/related-urls&gt;&lt;/urls&gt;&lt;electronic-resource-num&gt;10.1093/ije/dyaa260&lt;/electronic-resource-num&gt;&lt;access-date&gt;12/19/2022&lt;/access-date&gt;&lt;/record&gt;&lt;/Cite&gt;&lt;/EndNote&gt;</w:instrText>
      </w:r>
      <w:r w:rsidR="00513E4B">
        <w:fldChar w:fldCharType="separate"/>
      </w:r>
      <w:r w:rsidR="006D1E5A" w:rsidRPr="006D1E5A">
        <w:rPr>
          <w:noProof/>
          <w:vertAlign w:val="superscript"/>
        </w:rPr>
        <w:t>16</w:t>
      </w:r>
      <w:r w:rsidR="00513E4B">
        <w:fldChar w:fldCharType="end"/>
      </w:r>
      <w:r w:rsidR="00513E4B">
        <w:t xml:space="preserve"> </w:t>
      </w:r>
      <w:r w:rsidR="00EA072E">
        <w:t xml:space="preserve">Models will be run separately for men and women and separately for IO and OOH ED visits. </w:t>
      </w:r>
    </w:p>
    <w:p w14:paraId="279A920C" w14:textId="76DA1D96" w:rsidR="00BD04F8" w:rsidRDefault="4AADE01E" w:rsidP="00A40E0C">
      <w:commentRangeStart w:id="34"/>
      <w:commentRangeStart w:id="35"/>
      <w:r>
        <w:t>Model 1 will include ethnicity and age; Model 2 will additionally include geographical location (ICB), Model 3 will additionally include area-based deprivation, Model 4 will additionally include morbidity (underlying cause of death and count of primary care medications).</w:t>
      </w:r>
      <w:commentRangeEnd w:id="34"/>
      <w:r w:rsidR="00EA072E">
        <w:rPr>
          <w:rStyle w:val="CommentReference"/>
        </w:rPr>
        <w:commentReference w:id="34"/>
      </w:r>
      <w:commentRangeEnd w:id="35"/>
      <w:r w:rsidR="00042BFA">
        <w:rPr>
          <w:rStyle w:val="CommentReference"/>
        </w:rPr>
        <w:commentReference w:id="35"/>
      </w:r>
    </w:p>
    <w:p w14:paraId="187A17C8" w14:textId="5DD44BCE" w:rsidR="00680140" w:rsidRDefault="2F504589" w:rsidP="00A40E0C">
      <w:r>
        <w:t xml:space="preserve">We will display the IRR for each ethnic group (compared to </w:t>
      </w:r>
      <w:commentRangeStart w:id="36"/>
      <w:commentRangeStart w:id="37"/>
      <w:commentRangeStart w:id="38"/>
      <w:r>
        <w:t>White British</w:t>
      </w:r>
      <w:commentRangeEnd w:id="36"/>
      <w:r w:rsidR="00680140">
        <w:rPr>
          <w:rStyle w:val="CommentReference"/>
        </w:rPr>
        <w:commentReference w:id="36"/>
      </w:r>
      <w:commentRangeEnd w:id="37"/>
      <w:r w:rsidR="00680140">
        <w:rPr>
          <w:rStyle w:val="CommentReference"/>
        </w:rPr>
        <w:commentReference w:id="37"/>
      </w:r>
      <w:commentRangeEnd w:id="38"/>
      <w:r w:rsidR="00A8295B">
        <w:rPr>
          <w:rStyle w:val="CommentReference"/>
        </w:rPr>
        <w:commentReference w:id="38"/>
      </w:r>
      <w:r>
        <w:t>) for each of the models (separately for men and women and for IO and OOH) to evaluate attenuation of the ethnicity effects (model 1) by geography (model 2), area-based deprivation (model 3) and morbidity (model 4).</w:t>
      </w:r>
    </w:p>
    <w:p w14:paraId="4448CE31" w14:textId="40A0296C" w:rsidR="00C22571" w:rsidRDefault="00C22571" w:rsidP="00A40E0C">
      <w:r>
        <w:t>T</w:t>
      </w:r>
      <w:r w:rsidR="003D3F33">
        <w:t xml:space="preserve">his analysis follows an approach used </w:t>
      </w:r>
      <w:r w:rsidR="002C7898">
        <w:t xml:space="preserve">elsewhere </w:t>
      </w:r>
      <w:r w:rsidR="003D3F33">
        <w:t xml:space="preserve">to display intersectional </w:t>
      </w:r>
      <w:r w:rsidR="002C7898">
        <w:t>inequalities in covid</w:t>
      </w:r>
      <w:r w:rsidR="00292E82">
        <w:t>-19</w:t>
      </w:r>
      <w:r w:rsidR="002C7898">
        <w:t xml:space="preserve"> mortality rates</w:t>
      </w:r>
      <w:r w:rsidR="00BC1F12">
        <w:t xml:space="preserve"> (figure 1)</w:t>
      </w:r>
      <w:r w:rsidR="002C7898">
        <w:t>.</w:t>
      </w:r>
      <w:r w:rsidR="002C7898">
        <w:fldChar w:fldCharType="begin"/>
      </w:r>
      <w:r w:rsidR="006D1E5A">
        <w:instrText xml:space="preserve"> ADDIN EN.CITE &lt;EndNote&gt;&lt;Cite&gt;&lt;Author&gt;Michael Marmot&lt;/Author&gt;&lt;Year&gt;2020&lt;/Year&gt;&lt;RecNum&gt;1111&lt;/RecNum&gt;&lt;DisplayText&gt;&lt;style face="superscript"&gt;17&lt;/style&gt;&lt;/DisplayText&gt;&lt;record&gt;&lt;rec-number&gt;1111&lt;/rec-number&gt;&lt;foreign-keys&gt;&lt;key app="EN" db-id="d05d29zvifx59qe2e5dvtpw70ft9t2afrt5d" timestamp="1633701802"&gt;1111&lt;/key&gt;&lt;/foreign-keys&gt;&lt;ref-type name="Book"&gt;6&lt;/ref-type&gt;&lt;contributors&gt;&lt;authors&gt;&lt;author&gt;Michael Marmot, Jessica Allen, Peter Goldblatt, Eleanor Herd, Joana Morrison&lt;/author&gt;&lt;/authors&gt;&lt;/contributors&gt;&lt;titles&gt;&lt;title&gt;Build Back Fairer: The COVID-19 Marmot Review. The Pandemic, Socioeconomic and Health Inequalities in England&lt;/title&gt;&lt;/titles&gt;&lt;dates&gt;&lt;year&gt;2020&lt;/year&gt;&lt;/dates&gt;&lt;pub-location&gt;London&lt;/pub-location&gt;&lt;publisher&gt;Institute of Health Equity.&lt;/publisher&gt;&lt;urls&gt;&lt;/urls&gt;&lt;/record&gt;&lt;/Cite&gt;&lt;/EndNote&gt;</w:instrText>
      </w:r>
      <w:r w:rsidR="002C7898">
        <w:fldChar w:fldCharType="separate"/>
      </w:r>
      <w:r w:rsidR="006D1E5A" w:rsidRPr="006D1E5A">
        <w:rPr>
          <w:noProof/>
          <w:vertAlign w:val="superscript"/>
        </w:rPr>
        <w:t>17</w:t>
      </w:r>
      <w:r w:rsidR="002C7898">
        <w:fldChar w:fldCharType="end"/>
      </w:r>
    </w:p>
    <w:p w14:paraId="38CF6356" w14:textId="77777777" w:rsidR="00BC1F12" w:rsidRDefault="00BC1F12">
      <w:pPr>
        <w:rPr>
          <w:b/>
          <w:bCs/>
        </w:rPr>
      </w:pPr>
      <w:r>
        <w:rPr>
          <w:b/>
          <w:bCs/>
        </w:rPr>
        <w:br w:type="page"/>
      </w:r>
    </w:p>
    <w:p w14:paraId="1BBE49D5" w14:textId="75A7936B" w:rsidR="005609D9" w:rsidRPr="00705EC7" w:rsidRDefault="005609D9" w:rsidP="00A40E0C">
      <w:pPr>
        <w:rPr>
          <w:b/>
          <w:bCs/>
        </w:rPr>
      </w:pPr>
      <w:r w:rsidRPr="00705EC7">
        <w:rPr>
          <w:b/>
          <w:bCs/>
        </w:rPr>
        <w:lastRenderedPageBreak/>
        <w:t xml:space="preserve">Figure 1: From ‘Build back fairer: the Covid-19 Marmot </w:t>
      </w:r>
      <w:r w:rsidR="00BC1F12" w:rsidRPr="00705EC7">
        <w:rPr>
          <w:b/>
          <w:bCs/>
        </w:rPr>
        <w:t>Review’, p43</w:t>
      </w:r>
    </w:p>
    <w:p w14:paraId="4DE23B59" w14:textId="52E771A9" w:rsidR="005609D9" w:rsidRPr="003372A5" w:rsidRDefault="005609D9" w:rsidP="00A40E0C">
      <w:r>
        <w:rPr>
          <w:noProof/>
        </w:rPr>
        <w:drawing>
          <wp:inline distT="0" distB="0" distL="0" distR="0" wp14:anchorId="1400378A" wp14:editId="36D45E76">
            <wp:extent cx="5731510" cy="61798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179820"/>
                    </a:xfrm>
                    <a:prstGeom prst="rect">
                      <a:avLst/>
                    </a:prstGeom>
                  </pic:spPr>
                </pic:pic>
              </a:graphicData>
            </a:graphic>
          </wp:inline>
        </w:drawing>
      </w:r>
    </w:p>
    <w:p w14:paraId="1522248B" w14:textId="77777777" w:rsidR="005609D9" w:rsidRDefault="005609D9" w:rsidP="00A40E0C">
      <w:pPr>
        <w:rPr>
          <w:b/>
          <w:bCs/>
        </w:rPr>
      </w:pPr>
    </w:p>
    <w:p w14:paraId="28CC5895" w14:textId="77777777" w:rsidR="005754FF" w:rsidRDefault="005754FF">
      <w:pPr>
        <w:rPr>
          <w:b/>
          <w:bCs/>
        </w:rPr>
      </w:pPr>
      <w:r>
        <w:rPr>
          <w:b/>
          <w:bCs/>
        </w:rPr>
        <w:br w:type="page"/>
      </w:r>
    </w:p>
    <w:p w14:paraId="738B991E" w14:textId="2F34A5A4" w:rsidR="00142B96" w:rsidRDefault="091F6181" w:rsidP="00A40E0C">
      <w:commentRangeStart w:id="39"/>
      <w:commentRangeStart w:id="40"/>
      <w:r w:rsidRPr="091F6181">
        <w:rPr>
          <w:b/>
          <w:bCs/>
        </w:rPr>
        <w:lastRenderedPageBreak/>
        <w:t xml:space="preserve">Sensitivity analysis: </w:t>
      </w:r>
      <w:commentRangeEnd w:id="39"/>
      <w:r w:rsidR="003D61C0">
        <w:rPr>
          <w:rStyle w:val="CommentReference"/>
        </w:rPr>
        <w:commentReference w:id="39"/>
      </w:r>
      <w:commentRangeEnd w:id="40"/>
      <w:r w:rsidR="006D58FC">
        <w:rPr>
          <w:rStyle w:val="CommentReference"/>
        </w:rPr>
        <w:commentReference w:id="40"/>
      </w:r>
      <w:r>
        <w:t xml:space="preserve">in a sensitivity analysis we will run the analysis excluding sudden causes of death and compare the main effects. This restricts the sample to causes of death that are more likely to have benefited from palliative care and other community-based care that could potentially prevent ED visits towards the end of life.  </w:t>
      </w:r>
    </w:p>
    <w:p w14:paraId="026081F3" w14:textId="74BCA1DF" w:rsidR="00142B96" w:rsidRPr="00346B73" w:rsidRDefault="00142B96" w:rsidP="00142B96">
      <w:r>
        <w:t xml:space="preserve">Non-sudden causes are defined following an approach used to estimate </w:t>
      </w:r>
      <w:r w:rsidR="00381E42">
        <w:t xml:space="preserve">the </w:t>
      </w:r>
      <w:r>
        <w:t>need for palliative care</w:t>
      </w:r>
      <w:r w:rsidR="00381E42">
        <w:t xml:space="preserve"> on a population level</w:t>
      </w:r>
      <w:r w:rsidR="009F5D17">
        <w:t xml:space="preserve">, by </w:t>
      </w:r>
      <w:r>
        <w:t>identif</w:t>
      </w:r>
      <w:r w:rsidR="009F5D17">
        <w:t>ying</w:t>
      </w:r>
      <w:r>
        <w:t xml:space="preserve"> deaths that could have benefited from palliative care based on the underlying cause of </w:t>
      </w:r>
      <w:r w:rsidRPr="00346B73">
        <w:t>death.</w:t>
      </w:r>
      <w:r w:rsidRPr="00346B73">
        <w:fldChar w:fldCharType="begin">
          <w:fldData xml:space="preserve">PEVuZE5vdGU+PENpdGU+PEF1dGhvcj5FdGtpbmQ8L0F1dGhvcj48WWVhcj4yMDE3PC9ZZWFyPjxS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</w:fldData>
        </w:fldChar>
      </w:r>
      <w:r>
        <w:instrText xml:space="preserve"> ADDIN EN.CITE </w:instrText>
      </w:r>
      <w:r>
        <w:fldChar w:fldCharType="begin">
          <w:fldData xml:space="preserve">PEVuZE5vdGU+PENpdGU+PEF1dGhvcj5FdGtpbmQ8L0F1dGhvcj48WWVhcj4yMDE3PC9ZZWFyPjxS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</w:fldData>
        </w:fldChar>
      </w:r>
      <w:r>
        <w:instrText xml:space="preserve"> ADDIN EN.CITE.DATA </w:instrText>
      </w:r>
      <w:r>
        <w:fldChar w:fldCharType="end"/>
      </w:r>
      <w:r w:rsidRPr="00346B73">
        <w:fldChar w:fldCharType="separate"/>
      </w:r>
      <w:r w:rsidRPr="00142B96">
        <w:rPr>
          <w:noProof/>
          <w:vertAlign w:val="superscript"/>
        </w:rPr>
        <w:t>18, 19</w:t>
      </w:r>
      <w:r w:rsidRPr="00346B73">
        <w:fldChar w:fldCharType="end"/>
      </w:r>
    </w:p>
    <w:p w14:paraId="4B65F1FD" w14:textId="201CF8D1" w:rsidR="00142B96" w:rsidRPr="00346B73" w:rsidRDefault="00142B96" w:rsidP="00142B96">
      <w:pPr>
        <w:pStyle w:val="Caption"/>
        <w:rPr>
          <w:i w:val="0"/>
          <w:iCs w:val="0"/>
          <w:color w:val="000000" w:themeColor="text1"/>
          <w:sz w:val="22"/>
          <w:szCs w:val="22"/>
        </w:rPr>
      </w:pPr>
      <w:bookmarkStart w:id="41" w:name="_Toc115709460"/>
      <w:r w:rsidRPr="00346B73">
        <w:rPr>
          <w:b/>
          <w:bCs/>
          <w:i w:val="0"/>
          <w:iCs w:val="0"/>
          <w:color w:val="000000" w:themeColor="text1"/>
          <w:sz w:val="22"/>
          <w:szCs w:val="22"/>
        </w:rPr>
        <w:t xml:space="preserve">Table </w:t>
      </w:r>
      <w:r w:rsidRPr="00346B73">
        <w:rPr>
          <w:b/>
          <w:bCs/>
          <w:i w:val="0"/>
          <w:iCs w:val="0"/>
          <w:color w:val="000000" w:themeColor="text1"/>
          <w:sz w:val="22"/>
          <w:szCs w:val="22"/>
        </w:rPr>
        <w:fldChar w:fldCharType="begin"/>
      </w:r>
      <w:r w:rsidRPr="00346B73">
        <w:rPr>
          <w:b/>
          <w:bCs/>
          <w:i w:val="0"/>
          <w:iCs w:val="0"/>
          <w:color w:val="000000" w:themeColor="text1"/>
          <w:sz w:val="22"/>
          <w:szCs w:val="22"/>
        </w:rPr>
        <w:instrText xml:space="preserve"> SEQ Table \* ARABIC </w:instrText>
      </w:r>
      <w:r w:rsidRPr="00346B73">
        <w:rPr>
          <w:b/>
          <w:bCs/>
          <w:i w:val="0"/>
          <w:iCs w:val="0"/>
          <w:color w:val="000000" w:themeColor="text1"/>
          <w:sz w:val="22"/>
          <w:szCs w:val="22"/>
        </w:rPr>
        <w:fldChar w:fldCharType="separate"/>
      </w:r>
      <w:r w:rsidRPr="00346B73">
        <w:rPr>
          <w:b/>
          <w:bCs/>
          <w:i w:val="0"/>
          <w:iCs w:val="0"/>
          <w:noProof/>
          <w:color w:val="000000" w:themeColor="text1"/>
          <w:sz w:val="22"/>
          <w:szCs w:val="22"/>
        </w:rPr>
        <w:t>1</w:t>
      </w:r>
      <w:r w:rsidRPr="00346B73">
        <w:rPr>
          <w:b/>
          <w:bCs/>
          <w:i w:val="0"/>
          <w:iCs w:val="0"/>
          <w:color w:val="000000" w:themeColor="text1"/>
          <w:sz w:val="22"/>
          <w:szCs w:val="22"/>
        </w:rPr>
        <w:fldChar w:fldCharType="end"/>
      </w:r>
      <w:r w:rsidRPr="00346B73">
        <w:rPr>
          <w:b/>
          <w:bCs/>
          <w:i w:val="0"/>
          <w:iCs w:val="0"/>
          <w:color w:val="000000" w:themeColor="text1"/>
          <w:sz w:val="22"/>
          <w:szCs w:val="22"/>
        </w:rPr>
        <w:t xml:space="preserve">: International Classification of Disease-10 (ICD-10) codes: conditions that could benefit from palliative care, used to estimate palliative care need, </w:t>
      </w:r>
      <w:r w:rsidRPr="00346B73">
        <w:rPr>
          <w:rFonts w:cstheme="minorHAnsi"/>
          <w:b/>
          <w:bCs/>
          <w:i w:val="0"/>
          <w:iCs w:val="0"/>
          <w:color w:val="000000" w:themeColor="text1"/>
          <w:sz w:val="22"/>
          <w:szCs w:val="22"/>
        </w:rPr>
        <w:t>source</w:t>
      </w:r>
      <w:r w:rsidRPr="00346B73">
        <w:rPr>
          <w:rFonts w:cstheme="minorHAnsi"/>
          <w:b/>
          <w:bCs/>
          <w:i w:val="0"/>
          <w:iCs w:val="0"/>
          <w:color w:val="000000" w:themeColor="text1"/>
          <w:sz w:val="22"/>
          <w:szCs w:val="22"/>
        </w:rPr>
        <w:fldChar w:fldCharType="begin"/>
      </w:r>
      <w:r>
        <w:rPr>
          <w:rFonts w:cstheme="minorHAnsi"/>
          <w:b/>
          <w:bCs/>
          <w:i w:val="0"/>
          <w:iCs w:val="0"/>
          <w:color w:val="000000" w:themeColor="text1"/>
          <w:sz w:val="22"/>
          <w:szCs w:val="22"/>
        </w:rPr>
        <w:instrText xml:space="preserve"> ADDIN EN.CITE &lt;EndNote&gt;&lt;Cite&gt;&lt;Author&gt;Etkind&lt;/Author&gt;&lt;Year&gt;2017&lt;/Year&gt;&lt;RecNum&gt;1285&lt;/RecNum&gt;&lt;DisplayText&gt;&lt;style face="superscript"&gt;18&lt;/style&gt;&lt;/DisplayText&gt;&lt;record&gt;&lt;rec-number&gt;1285&lt;/rec-number&gt;&lt;foreign-keys&gt;&lt;key app="EN" db-id="d05d29zvifx59qe2e5dvtpw70ft9t2afrt5d" timestamp="1653645235"&gt;1285&lt;/key&gt;&lt;/foreign-keys&gt;&lt;ref-type name="Journal Article"&gt;17&lt;/ref-type&gt;&lt;contributors&gt;&lt;authors&gt;&lt;author&gt;Etkind, S. N.&lt;/author&gt;&lt;author&gt;Bone, A. E.&lt;/author&gt;&lt;author&gt;Gomes, B.&lt;/author&gt;&lt;author&gt;Lovell, N.&lt;/author&gt;&lt;author&gt;Evans, C. J.&lt;/author&gt;&lt;author&gt;Higginson, I. J.&lt;/author&gt;&lt;author&gt;Murtagh, F. E. M.&lt;/author&gt;&lt;/authors&gt;&lt;/contributors&gt;&lt;titles&gt;&lt;title&gt;How many people will need palliative care in 2040? Past trends, future projections and implications for services&lt;/title&gt;&lt;secondary-title&gt;BMC Medicine&lt;/secondary-title&gt;&lt;/titles&gt;&lt;periodical&gt;&lt;full-title&gt;BMC Medicine&lt;/full-title&gt;&lt;abbr-1&gt;BMC Med.&lt;/abbr-1&gt;&lt;abbr-2&gt;BMC Med&lt;/abbr-2&gt;&lt;/periodical&gt;&lt;pages&gt;102&lt;/pages&gt;&lt;volume&gt;15&lt;/volume&gt;&lt;number&gt;1&lt;/number&gt;&lt;dates&gt;&lt;year&gt;2017&lt;/year&gt;&lt;pub-dates&gt;&lt;date&gt;2017/05/18&lt;/date&gt;&lt;/pub-dates&gt;&lt;/dates&gt;&lt;isbn&gt;1741-7015&lt;/isbn&gt;&lt;urls&gt;&lt;related-urls&gt;&lt;url&gt;https://doi.org/10.1186/s12916-017-0860-2&lt;/url&gt;&lt;/related-urls&gt;&lt;/urls&gt;&lt;electronic-resource-num&gt;10.1186/s12916-017-0860-2&lt;/electronic-resource-num&gt;&lt;/record&gt;&lt;/Cite&gt;&lt;/EndNote&gt;</w:instrText>
      </w:r>
      <w:r w:rsidRPr="00346B73">
        <w:rPr>
          <w:rFonts w:cstheme="minorHAnsi"/>
          <w:b/>
          <w:bCs/>
          <w:i w:val="0"/>
          <w:iCs w:val="0"/>
          <w:color w:val="000000" w:themeColor="text1"/>
          <w:sz w:val="22"/>
          <w:szCs w:val="22"/>
        </w:rPr>
        <w:fldChar w:fldCharType="separate"/>
      </w:r>
      <w:bookmarkEnd w:id="41"/>
      <w:r w:rsidRPr="00142B96">
        <w:rPr>
          <w:rFonts w:cstheme="minorHAnsi"/>
          <w:b/>
          <w:bCs/>
          <w:i w:val="0"/>
          <w:iCs w:val="0"/>
          <w:noProof/>
          <w:color w:val="000000" w:themeColor="text1"/>
          <w:sz w:val="22"/>
          <w:szCs w:val="22"/>
          <w:vertAlign w:val="superscript"/>
        </w:rPr>
        <w:t>18</w:t>
      </w:r>
      <w:r w:rsidRPr="00346B73">
        <w:rPr>
          <w:rFonts w:cstheme="minorHAnsi"/>
          <w:b/>
          <w:bCs/>
          <w:i w:val="0"/>
          <w:iCs w:val="0"/>
          <w:color w:val="000000" w:themeColor="text1"/>
          <w:sz w:val="22"/>
          <w:szCs w:val="22"/>
        </w:rPr>
        <w:fldChar w:fldCharType="end"/>
      </w:r>
    </w:p>
    <w:p w14:paraId="210155EB" w14:textId="77777777" w:rsidR="00142B96" w:rsidRPr="004B0CE3" w:rsidRDefault="00142B96" w:rsidP="00142B96">
      <w:r>
        <w:rPr>
          <w:noProof/>
        </w:rPr>
        <w:drawing>
          <wp:inline distT="0" distB="0" distL="0" distR="0" wp14:anchorId="4B49D07E" wp14:editId="69D04D7C">
            <wp:extent cx="5731510" cy="152590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731510" cy="1525905"/>
                    </a:xfrm>
                    <a:prstGeom prst="rect">
                      <a:avLst/>
                    </a:prstGeom>
                  </pic:spPr>
                </pic:pic>
              </a:graphicData>
            </a:graphic>
          </wp:inline>
        </w:drawing>
      </w:r>
    </w:p>
    <w:p w14:paraId="1D485B47" w14:textId="77777777" w:rsidR="00C5296D" w:rsidRDefault="00C5296D" w:rsidP="00A40E0C"/>
    <w:p w14:paraId="7CE06167" w14:textId="4EE4095F" w:rsidR="00683419" w:rsidRPr="00470ABC" w:rsidRDefault="00F53E37" w:rsidP="00A40E0C">
      <w:r>
        <w:t xml:space="preserve">In a second sensitivity analysis we will exclude people who died in a care home to </w:t>
      </w:r>
      <w:r w:rsidR="00181E8E">
        <w:t xml:space="preserve">test whether being resident in a care home is a potential moderator of the </w:t>
      </w:r>
      <w:r w:rsidR="00184B18">
        <w:t>effects.</w:t>
      </w:r>
    </w:p>
    <w:p w14:paraId="7490CC90" w14:textId="700005E2" w:rsidR="00B9571D" w:rsidRDefault="00B9571D" w:rsidP="00A40E0C">
      <w:r>
        <w:t>All analysis will be carried out in Stata MP v16.1.</w:t>
      </w:r>
    </w:p>
    <w:p w14:paraId="1AC7A4AC" w14:textId="77777777" w:rsidR="00B9571D" w:rsidRDefault="00B9571D" w:rsidP="00A40E0C"/>
    <w:p w14:paraId="1835E871" w14:textId="4F2503E6" w:rsidR="00E80CBE" w:rsidRPr="00B52702" w:rsidRDefault="00E80CBE" w:rsidP="00A40E0C">
      <w:pPr>
        <w:rPr>
          <w:b/>
          <w:bCs/>
        </w:rPr>
      </w:pPr>
      <w:r w:rsidRPr="00B52702">
        <w:rPr>
          <w:b/>
          <w:bCs/>
        </w:rPr>
        <w:t>Limitations</w:t>
      </w:r>
    </w:p>
    <w:p w14:paraId="5A13688B" w14:textId="755E9E0F" w:rsidR="00E80CBE" w:rsidRDefault="009028ED" w:rsidP="0086662D">
      <w:pPr>
        <w:pStyle w:val="ListParagraph"/>
        <w:numPr>
          <w:ilvl w:val="0"/>
          <w:numId w:val="3"/>
        </w:numPr>
      </w:pPr>
      <w:r>
        <w:t>Count of medications is unlikely to fully capture comorbidities</w:t>
      </w:r>
      <w:r w:rsidR="00057B45">
        <w:t>; t</w:t>
      </w:r>
      <w:r w:rsidR="00D175AB">
        <w:t>hree</w:t>
      </w:r>
      <w:r w:rsidR="00B260CA">
        <w:t xml:space="preserve"> </w:t>
      </w:r>
      <w:r w:rsidR="00D175AB">
        <w:t>possible</w:t>
      </w:r>
      <w:r w:rsidR="00897174">
        <w:t xml:space="preserve"> </w:t>
      </w:r>
      <w:r>
        <w:t>limitations</w:t>
      </w:r>
      <w:r w:rsidR="00513966">
        <w:t xml:space="preserve">: 1) </w:t>
      </w:r>
      <w:r w:rsidR="00360ACC">
        <w:t>no</w:t>
      </w:r>
      <w:r w:rsidR="00513966">
        <w:t xml:space="preserve"> capture </w:t>
      </w:r>
      <w:r w:rsidR="00057B45">
        <w:t xml:space="preserve">of </w:t>
      </w:r>
      <w:r w:rsidR="00513966">
        <w:t>prescriptions issued in hospital</w:t>
      </w:r>
      <w:r w:rsidR="00D6440D">
        <w:t xml:space="preserve">, 2) </w:t>
      </w:r>
      <w:r w:rsidR="00A16B6C">
        <w:t xml:space="preserve">people approaching </w:t>
      </w:r>
      <w:r w:rsidR="00360ACC">
        <w:t>the end of life</w:t>
      </w:r>
      <w:r w:rsidR="00A16B6C">
        <w:t xml:space="preserve"> may have medicines reduced</w:t>
      </w:r>
      <w:r w:rsidR="00F86DDC">
        <w:t xml:space="preserve"> leading to under-representation of comor</w:t>
      </w:r>
      <w:r w:rsidR="00935831">
        <w:t>bidity</w:t>
      </w:r>
      <w:r w:rsidR="00D175AB">
        <w:t xml:space="preserve">, 3) bias in </w:t>
      </w:r>
      <w:r w:rsidR="00935831">
        <w:t xml:space="preserve">patterns of </w:t>
      </w:r>
      <w:r w:rsidR="00D175AB">
        <w:t>prescriptions</w:t>
      </w:r>
      <w:r w:rsidR="00127619">
        <w:t xml:space="preserve">, </w:t>
      </w:r>
      <w:r w:rsidR="00D175AB">
        <w:t xml:space="preserve">for example </w:t>
      </w:r>
      <w:r w:rsidR="00E95CAE">
        <w:t xml:space="preserve">prescribing rates </w:t>
      </w:r>
      <w:r w:rsidR="00127619">
        <w:t xml:space="preserve">tend to be lower in more deprived areas, leading to </w:t>
      </w:r>
      <w:r w:rsidR="0086662D">
        <w:t xml:space="preserve">an under-representation of </w:t>
      </w:r>
      <w:r w:rsidR="00711D85">
        <w:t>co</w:t>
      </w:r>
      <w:r w:rsidR="0086662D">
        <w:t>morbidity.</w:t>
      </w:r>
      <w:r w:rsidR="00711D85">
        <w:fldChar w:fldCharType="begin"/>
      </w:r>
      <w:r w:rsidR="00142B96">
        <w:instrText xml:space="preserve"> ADDIN EN.CITE &lt;EndNote&gt;&lt;Cite&gt;&lt;Author&gt;Mooney&lt;/Author&gt;&lt;Year&gt;2022&lt;/Year&gt;&lt;RecNum&gt;1533&lt;/RecNum&gt;&lt;DisplayText&gt;&lt;style face="superscript"&gt;20&lt;/style&gt;&lt;/DisplayText&gt;&lt;record&gt;&lt;rec-number&gt;1533&lt;/rec-number&gt;&lt;foreign-keys&gt;&lt;key app="EN" db-id="d05d29zvifx59qe2e5dvtpw70ft9t2afrt5d" timestamp="1671451021"&gt;1533&lt;/key&gt;&lt;/foreign-keys&gt;&lt;ref-type name="Journal Article"&gt;17&lt;/ref-type&gt;&lt;contributors&gt;&lt;authors&gt;&lt;author&gt;Mooney, Jessica&lt;/author&gt;&lt;author&gt;Yau, Roger&lt;/author&gt;&lt;author&gt;Moiz, Haseeb&lt;/author&gt;&lt;author&gt;Kidy, Farah&lt;/author&gt;&lt;author&gt;Evans, Andrew&lt;/author&gt;&lt;author&gt;Hillman, Sarah&lt;/author&gt;&lt;author&gt;Todkill, Dan&lt;/author&gt;&lt;author&gt;Shantikumar, Saran&lt;/author&gt;&lt;/authors&gt;&lt;/contributors&gt;&lt;titles&gt;&lt;title&gt;Associations between socioeconomic deprivation and pharmaceutical prescribing in primary care in England&lt;/title&gt;&lt;secondary-title&gt;Postgraduate Medical Journal&lt;/secondary-title&gt;&lt;/titles&gt;&lt;periodical&gt;&lt;full-title&gt;Postgraduate Medical Journal&lt;/full-title&gt;&lt;abbr-1&gt;Postgrad. Med. J.&lt;/abbr-1&gt;&lt;abbr-2&gt;Postgrad Med J&lt;/abbr-2&gt;&lt;/periodical&gt;&lt;pages&gt;193&lt;/pages&gt;&lt;volume&gt;98&lt;/volume&gt;&lt;number&gt;1157&lt;/number&gt;&lt;dates&gt;&lt;year&gt;2022&lt;/year&gt;&lt;/dates&gt;&lt;urls&gt;&lt;related-urls&gt;&lt;url&gt;http://pmj.bmj.com/content/98/1157/193.abstract&lt;/url&gt;&lt;/related-urls&gt;&lt;/urls&gt;&lt;electronic-resource-num&gt;10.1136/postgradmedj-2020-138944&lt;/electronic-resource-num&gt;&lt;/record&gt;&lt;/Cite&gt;&lt;/EndNote&gt;</w:instrText>
      </w:r>
      <w:r w:rsidR="00711D85">
        <w:fldChar w:fldCharType="separate"/>
      </w:r>
      <w:r w:rsidR="00142B96" w:rsidRPr="00142B96">
        <w:rPr>
          <w:noProof/>
          <w:vertAlign w:val="superscript"/>
        </w:rPr>
        <w:t>20</w:t>
      </w:r>
      <w:r w:rsidR="00711D85">
        <w:fldChar w:fldCharType="end"/>
      </w:r>
    </w:p>
    <w:p w14:paraId="20E2FABB" w14:textId="3C0F5A0F" w:rsidR="0056340A" w:rsidRDefault="0056340A" w:rsidP="005D2B2B">
      <w:pPr>
        <w:pStyle w:val="ListParagraph"/>
        <w:numPr>
          <w:ilvl w:val="0"/>
          <w:numId w:val="3"/>
        </w:numPr>
      </w:pPr>
      <w:r>
        <w:t xml:space="preserve">Care home admission may </w:t>
      </w:r>
      <w:r w:rsidR="00644A4E">
        <w:t xml:space="preserve">reduce ED visits </w:t>
      </w:r>
      <w:r w:rsidR="00AD4B52">
        <w:t xml:space="preserve">– there is some evidence to suggest that this reduction happens for all </w:t>
      </w:r>
      <w:r w:rsidR="0015426B">
        <w:t>residents</w:t>
      </w:r>
      <w:r w:rsidR="00644A4E">
        <w:t xml:space="preserve"> regardless </w:t>
      </w:r>
      <w:r w:rsidR="00AD4B52">
        <w:t xml:space="preserve">of </w:t>
      </w:r>
      <w:r w:rsidR="004A5526">
        <w:t>socioeconomic position.</w:t>
      </w:r>
      <w:r w:rsidR="004A5526">
        <w:fldChar w:fldCharType="begin">
          <w:fldData xml:space="preserve">PEVuZE5vdGU+PENpdGU+PEF1dGhvcj5LZWxmdmU8L0F1dGhvcj48WWVhcj4yMDE4PC9ZZWFyPjxS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</w:fldData>
        </w:fldChar>
      </w:r>
      <w:r w:rsidR="00142B96">
        <w:instrText xml:space="preserve"> ADDIN EN.CITE </w:instrText>
      </w:r>
      <w:r w:rsidR="00142B96">
        <w:fldChar w:fldCharType="begin">
          <w:fldData xml:space="preserve">PEVuZE5vdGU+PENpdGU+PEF1dGhvcj5LZWxmdmU8L0F1dGhvcj48WWVhcj4yMDE4PC9ZZWFyPjxS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</w:fldData>
        </w:fldChar>
      </w:r>
      <w:r w:rsidR="00142B96">
        <w:instrText xml:space="preserve"> ADDIN EN.CITE.DATA </w:instrText>
      </w:r>
      <w:r w:rsidR="00142B96">
        <w:fldChar w:fldCharType="end"/>
      </w:r>
      <w:r w:rsidR="004A5526">
        <w:fldChar w:fldCharType="separate"/>
      </w:r>
      <w:r w:rsidR="00142B96" w:rsidRPr="00142B96">
        <w:rPr>
          <w:noProof/>
          <w:vertAlign w:val="superscript"/>
        </w:rPr>
        <w:t>21</w:t>
      </w:r>
      <w:r w:rsidR="004A5526">
        <w:fldChar w:fldCharType="end"/>
      </w:r>
      <w:r w:rsidR="004A5526">
        <w:t xml:space="preserve"> We do not have a reliable way to identify care home residents in our sample, the </w:t>
      </w:r>
      <w:r w:rsidR="00366CD0">
        <w:t xml:space="preserve">indicator of care home </w:t>
      </w:r>
      <w:r w:rsidR="004E1646">
        <w:t xml:space="preserve">in HES </w:t>
      </w:r>
      <w:r w:rsidR="00366CD0">
        <w:t xml:space="preserve">is </w:t>
      </w:r>
      <w:r w:rsidR="00A12C09">
        <w:t>known</w:t>
      </w:r>
      <w:r w:rsidR="00366CD0">
        <w:t xml:space="preserve"> to be poor quality</w:t>
      </w:r>
      <w:r w:rsidR="00FF0B39">
        <w:t xml:space="preserve">. In a </w:t>
      </w:r>
      <w:r w:rsidR="0021417A">
        <w:t>sensitivity</w:t>
      </w:r>
      <w:r w:rsidR="00FF0B39">
        <w:t xml:space="preserve"> </w:t>
      </w:r>
      <w:r w:rsidR="0021417A">
        <w:t>analysis</w:t>
      </w:r>
      <w:r w:rsidR="00FF0B39">
        <w:t xml:space="preserve"> we can </w:t>
      </w:r>
      <w:r w:rsidR="006B0E5B">
        <w:t xml:space="preserve">exclude those who died in a care home </w:t>
      </w:r>
      <w:r w:rsidR="003D61C0">
        <w:t>and compare main effects</w:t>
      </w:r>
      <w:r w:rsidR="00A12C09">
        <w:t>, however, care home residents who die</w:t>
      </w:r>
      <w:r w:rsidR="00746856">
        <w:t xml:space="preserve"> in hospital will remain in the sample</w:t>
      </w:r>
      <w:r w:rsidR="003D61C0">
        <w:t>.</w:t>
      </w:r>
    </w:p>
    <w:p w14:paraId="5D124703" w14:textId="77777777" w:rsidR="00A1760B" w:rsidRDefault="00A1760B" w:rsidP="00A40E0C"/>
    <w:p w14:paraId="3AF54EA6" w14:textId="77777777" w:rsidR="00C5296D" w:rsidRDefault="00C5296D">
      <w:pPr>
        <w:rPr>
          <w:b/>
          <w:bCs/>
        </w:rPr>
      </w:pPr>
      <w:r>
        <w:rPr>
          <w:b/>
          <w:bCs/>
        </w:rPr>
        <w:br w:type="page"/>
      </w:r>
    </w:p>
    <w:p w14:paraId="7D800ED6" w14:textId="7BE27D7E" w:rsidR="00097B36" w:rsidRPr="000965D4" w:rsidRDefault="00A40E0C" w:rsidP="00A40E0C">
      <w:pPr>
        <w:rPr>
          <w:b/>
          <w:bCs/>
        </w:rPr>
      </w:pPr>
      <w:r w:rsidRPr="000965D4">
        <w:rPr>
          <w:b/>
          <w:bCs/>
        </w:rPr>
        <w:lastRenderedPageBreak/>
        <w:t>References</w:t>
      </w:r>
    </w:p>
    <w:p w14:paraId="2F6A9282" w14:textId="77777777" w:rsidR="00097B36" w:rsidRDefault="00097B36" w:rsidP="00A40E0C"/>
    <w:p w14:paraId="0B42F95E" w14:textId="77777777" w:rsidR="00142B96" w:rsidRPr="00142B96" w:rsidRDefault="00097B36" w:rsidP="00142B96">
      <w:pPr>
        <w:pStyle w:val="EndNoteBibliography"/>
        <w:spacing w:after="0"/>
      </w:pPr>
      <w:r>
        <w:fldChar w:fldCharType="begin"/>
      </w:r>
      <w:r>
        <w:instrText xml:space="preserve"> ADDIN EN.REFLIST </w:instrText>
      </w:r>
      <w:r>
        <w:fldChar w:fldCharType="separate"/>
      </w:r>
      <w:r w:rsidR="00142B96" w:rsidRPr="00142B96">
        <w:t>1.</w:t>
      </w:r>
      <w:r w:rsidR="00142B96" w:rsidRPr="00142B96">
        <w:tab/>
        <w:t xml:space="preserve">Pask S, Davies JM, Mohamed A, Leniz J, Chambers RL, McFarlane P, Bone AE, Barclay S, Higginson IJ, Sleeman KE &amp; Murtagh FEM (King’s College London, Cicely Saunders Institute; Hull York Medical School at the University of Hull; and University of Cambridge, UK). Better End of Life 2022. Mind the gaps: understanding and improving out-of-hours care for people with advanced illness and their informal carers. Research report. London (UK): Marie Curie. (November 2022) </w:t>
      </w:r>
    </w:p>
    <w:p w14:paraId="2D75F190" w14:textId="0A6A0AA0" w:rsidR="00142B96" w:rsidRPr="00142B96" w:rsidRDefault="00142B96" w:rsidP="00142B96">
      <w:pPr>
        <w:pStyle w:val="EndNoteBibliography"/>
        <w:spacing w:after="0"/>
      </w:pPr>
      <w:r w:rsidRPr="00142B96">
        <w:t>2.</w:t>
      </w:r>
      <w:r w:rsidRPr="00142B96">
        <w:tab/>
        <w:t xml:space="preserve">NHS Digital. Hospital Accident and Emergency Activity, 2019-2020. available here: </w:t>
      </w:r>
      <w:hyperlink r:id="rId12" w:history="1">
        <w:r w:rsidRPr="00142B96">
          <w:rPr>
            <w:rStyle w:val="Hyperlink"/>
          </w:rPr>
          <w:t>https://digital.nhs.uk/data-and-information/publications/statistical/hospital-accident--emergency-activity/2019-20/imd-and-ethnicity</w:t>
        </w:r>
      </w:hyperlink>
      <w:r w:rsidRPr="00142B96">
        <w:t xml:space="preserve"> accessed: 15/12/22.</w:t>
      </w:r>
    </w:p>
    <w:p w14:paraId="7EAAAEBD" w14:textId="77777777" w:rsidR="00142B96" w:rsidRPr="00142B96" w:rsidRDefault="00142B96" w:rsidP="00142B96">
      <w:pPr>
        <w:pStyle w:val="EndNoteBibliography"/>
        <w:spacing w:after="0"/>
      </w:pPr>
      <w:r w:rsidRPr="00142B96">
        <w:t>3.</w:t>
      </w:r>
      <w:r w:rsidRPr="00142B96">
        <w:tab/>
        <w:t xml:space="preserve">O'Malley AS, Gerland AM, Pham HH, et al. Rising pressure: hospital emergency departments as barometers of the health care system. </w:t>
      </w:r>
      <w:r w:rsidRPr="00142B96">
        <w:rPr>
          <w:i/>
        </w:rPr>
        <w:t>Issue Brief Cent Stud Health Syst Change</w:t>
      </w:r>
      <w:r w:rsidRPr="00142B96">
        <w:t xml:space="preserve"> 2005: 1-4.</w:t>
      </w:r>
    </w:p>
    <w:p w14:paraId="70CA90AC" w14:textId="77777777" w:rsidR="00142B96" w:rsidRPr="00142B96" w:rsidRDefault="00142B96" w:rsidP="00142B96">
      <w:pPr>
        <w:pStyle w:val="EndNoteBibliography"/>
        <w:spacing w:after="0"/>
      </w:pPr>
      <w:r w:rsidRPr="00142B96">
        <w:t>4.</w:t>
      </w:r>
      <w:r w:rsidRPr="00142B96">
        <w:tab/>
        <w:t xml:space="preserve">Marmot M, Allen, J., Boyce, T., Goldblatt, P., Morrison, J. </w:t>
      </w:r>
      <w:r w:rsidRPr="00142B96">
        <w:rPr>
          <w:i/>
        </w:rPr>
        <w:t>Health equity in England: The Marmot Review 10 years on.</w:t>
      </w:r>
      <w:r w:rsidRPr="00142B96">
        <w:t xml:space="preserve"> London: Institute of Health Equity, 2020.</w:t>
      </w:r>
    </w:p>
    <w:p w14:paraId="56C79999" w14:textId="77777777" w:rsidR="00142B96" w:rsidRPr="00142B96" w:rsidRDefault="00142B96" w:rsidP="00142B96">
      <w:pPr>
        <w:pStyle w:val="EndNoteBibliography"/>
        <w:spacing w:after="0"/>
      </w:pPr>
      <w:r w:rsidRPr="00142B96">
        <w:t>5.</w:t>
      </w:r>
      <w:r w:rsidRPr="00142B96">
        <w:tab/>
        <w:t xml:space="preserve">Davies JM, Sleeman KE, Leniz J, et al. Socioeconomic position and use of healthcare in the last year of life: A systematic review and meta-analysis. </w:t>
      </w:r>
      <w:r w:rsidRPr="00142B96">
        <w:rPr>
          <w:i/>
        </w:rPr>
        <w:t>PLoS Med</w:t>
      </w:r>
      <w:r w:rsidRPr="00142B96">
        <w:t xml:space="preserve"> 2019; 16: e1002782-e1002782. DOI: 10.1371/journal.pmed.1002782.</w:t>
      </w:r>
    </w:p>
    <w:p w14:paraId="6FB685D9" w14:textId="77777777" w:rsidR="00142B96" w:rsidRPr="00142B96" w:rsidRDefault="00142B96" w:rsidP="00142B96">
      <w:pPr>
        <w:pStyle w:val="EndNoteBibliography"/>
        <w:spacing w:after="0"/>
      </w:pPr>
      <w:r w:rsidRPr="00142B96">
        <w:t>6.</w:t>
      </w:r>
      <w:r w:rsidRPr="00142B96">
        <w:tab/>
        <w:t xml:space="preserve">Walsh B and Laudicella M. Disparities In Cancer Care And Costs At The End Of Life: Evidence From England's National Health Service. </w:t>
      </w:r>
      <w:r w:rsidRPr="00142B96">
        <w:rPr>
          <w:i/>
        </w:rPr>
        <w:t>Health Aff (Millwood)</w:t>
      </w:r>
      <w:r w:rsidRPr="00142B96">
        <w:t xml:space="preserve"> 2017; 36: 1218-1226. 2017/07/07. DOI: 10.1377/hlthaff.2017.0167.</w:t>
      </w:r>
    </w:p>
    <w:p w14:paraId="2C2C282E" w14:textId="77777777" w:rsidR="00142B96" w:rsidRPr="00142B96" w:rsidRDefault="00142B96" w:rsidP="00142B96">
      <w:pPr>
        <w:pStyle w:val="EndNoteBibliography"/>
        <w:spacing w:after="0"/>
      </w:pPr>
      <w:r w:rsidRPr="00142B96">
        <w:t>7.</w:t>
      </w:r>
      <w:r w:rsidRPr="00142B96">
        <w:tab/>
        <w:t xml:space="preserve">Henson LA, Gao W, Higginson IJ, et al. Emergency Department Attendance by Patients With Cancer in Their Last Month of Life: A Systematic Review and Meta-Analysis. </w:t>
      </w:r>
      <w:r w:rsidRPr="00142B96">
        <w:rPr>
          <w:i/>
        </w:rPr>
        <w:t>J Clin Oncol</w:t>
      </w:r>
      <w:r w:rsidRPr="00142B96">
        <w:t xml:space="preserve"> 2015; 33: 370-376. 2014/12/24. DOI: 10.1200/jco.2014.57.3568.</w:t>
      </w:r>
    </w:p>
    <w:p w14:paraId="3DB4C031" w14:textId="77777777" w:rsidR="00142B96" w:rsidRPr="00142B96" w:rsidRDefault="00142B96" w:rsidP="00142B96">
      <w:pPr>
        <w:pStyle w:val="EndNoteBibliography"/>
        <w:spacing w:after="0"/>
      </w:pPr>
      <w:r w:rsidRPr="00142B96">
        <w:t>8.</w:t>
      </w:r>
      <w:r w:rsidRPr="00142B96">
        <w:tab/>
        <w:t xml:space="preserve">Hussain JA, Koffman J and Bajwah S. Invited Editorials. </w:t>
      </w:r>
      <w:r w:rsidRPr="00142B96">
        <w:rPr>
          <w:i/>
        </w:rPr>
        <w:t>Palliat Med</w:t>
      </w:r>
      <w:r w:rsidRPr="00142B96">
        <w:t xml:space="preserve"> 2021; 35: 810-813. DOI: 10.1177/02692163211012887.</w:t>
      </w:r>
    </w:p>
    <w:p w14:paraId="5D15539D" w14:textId="77777777" w:rsidR="00142B96" w:rsidRPr="00142B96" w:rsidRDefault="00142B96" w:rsidP="00142B96">
      <w:pPr>
        <w:pStyle w:val="EndNoteBibliography"/>
        <w:spacing w:after="0"/>
      </w:pPr>
      <w:r w:rsidRPr="00142B96">
        <w:t>9.</w:t>
      </w:r>
      <w:r w:rsidRPr="00142B96">
        <w:tab/>
        <w:t xml:space="preserve">Wood A, Denholm R, Hollings S, et al. Linked electronic health records for research on a nationwide cohort of more than 54 million people in England: data resource. </w:t>
      </w:r>
      <w:r w:rsidRPr="00142B96">
        <w:rPr>
          <w:i/>
        </w:rPr>
        <w:t>BMJ</w:t>
      </w:r>
      <w:r w:rsidRPr="00142B96">
        <w:t xml:space="preserve"> 2021; 373: n826. DOI: 10.1136/bmj.n826.</w:t>
      </w:r>
    </w:p>
    <w:p w14:paraId="7D22938D" w14:textId="77777777" w:rsidR="00142B96" w:rsidRPr="00142B96" w:rsidRDefault="00142B96" w:rsidP="00142B96">
      <w:pPr>
        <w:pStyle w:val="EndNoteBibliography"/>
        <w:spacing w:after="0"/>
      </w:pPr>
      <w:r w:rsidRPr="00142B96">
        <w:t>10.</w:t>
      </w:r>
      <w:r w:rsidRPr="00142B96">
        <w:tab/>
        <w:t xml:space="preserve">Henson LA, Gao W, Higginson IJ, et al. Emergency department attendance by patients with cancer in their last month of life: a systematic review and meta-analysis. </w:t>
      </w:r>
      <w:r w:rsidRPr="00142B96">
        <w:rPr>
          <w:i/>
        </w:rPr>
        <w:t>J Clin Oncol</w:t>
      </w:r>
      <w:r w:rsidRPr="00142B96">
        <w:t xml:space="preserve"> 2015; 33: 370-376. 2014/12/24. DOI: 10.1200/jco.2014.57.3568.</w:t>
      </w:r>
    </w:p>
    <w:p w14:paraId="793E248D" w14:textId="77777777" w:rsidR="00142B96" w:rsidRPr="00142B96" w:rsidRDefault="00142B96" w:rsidP="00142B96">
      <w:pPr>
        <w:pStyle w:val="EndNoteBibliography"/>
        <w:spacing w:after="0"/>
      </w:pPr>
      <w:r w:rsidRPr="00142B96">
        <w:t>11.</w:t>
      </w:r>
      <w:r w:rsidRPr="00142B96">
        <w:tab/>
        <w:t xml:space="preserve">Henson LA, Higginson IJ, Gao W, et al. What factors influence emergency department visits by patients with cancer at the end of life? Analysis of a 124,030 patient cohort. </w:t>
      </w:r>
      <w:r w:rsidRPr="00142B96">
        <w:rPr>
          <w:i/>
        </w:rPr>
        <w:t>Palliat Med</w:t>
      </w:r>
      <w:r w:rsidRPr="00142B96">
        <w:t xml:space="preserve"> 2017: 269216317713428.</w:t>
      </w:r>
    </w:p>
    <w:p w14:paraId="0A02A21E" w14:textId="77777777" w:rsidR="00142B96" w:rsidRPr="00142B96" w:rsidRDefault="00142B96" w:rsidP="00142B96">
      <w:pPr>
        <w:pStyle w:val="EndNoteBibliography"/>
        <w:spacing w:after="0"/>
      </w:pPr>
      <w:r w:rsidRPr="00142B96">
        <w:t>12.</w:t>
      </w:r>
      <w:r w:rsidRPr="00142B96">
        <w:tab/>
        <w:t xml:space="preserve">Brilleman SL and Salisbury C. Comparing measures of multimorbidity to predict outcomes in primary care: a cross sectional study. </w:t>
      </w:r>
      <w:r w:rsidRPr="00142B96">
        <w:rPr>
          <w:i/>
        </w:rPr>
        <w:t>Fam Pract</w:t>
      </w:r>
      <w:r w:rsidRPr="00142B96">
        <w:t xml:space="preserve"> 2013; 30: 172-178. 20121008. DOI: 10.1093/fampra/cms060.</w:t>
      </w:r>
    </w:p>
    <w:p w14:paraId="102C7CA3" w14:textId="77777777" w:rsidR="00142B96" w:rsidRPr="00142B96" w:rsidRDefault="00142B96" w:rsidP="00142B96">
      <w:pPr>
        <w:pStyle w:val="EndNoteBibliography"/>
        <w:spacing w:after="0"/>
      </w:pPr>
      <w:r w:rsidRPr="00142B96">
        <w:t>13.</w:t>
      </w:r>
      <w:r w:rsidRPr="00142B96">
        <w:tab/>
        <w:t xml:space="preserve">Perkins AJ, Kroenke K, Unützer J, et al. Common comorbidity scales were similar in their ability to predict health care costs and mortality. </w:t>
      </w:r>
      <w:r w:rsidRPr="00142B96">
        <w:rPr>
          <w:i/>
        </w:rPr>
        <w:t>J Clin Epidemiol</w:t>
      </w:r>
      <w:r w:rsidRPr="00142B96">
        <w:t xml:space="preserve"> 2004; 57: 1040-1048. DOI: 10.1016/j.jclinepi.2004.03.002.</w:t>
      </w:r>
    </w:p>
    <w:p w14:paraId="08B05DAD" w14:textId="77777777" w:rsidR="00142B96" w:rsidRPr="00142B96" w:rsidRDefault="00142B96" w:rsidP="00142B96">
      <w:pPr>
        <w:pStyle w:val="EndNoteBibliography"/>
        <w:spacing w:after="0"/>
      </w:pPr>
      <w:r w:rsidRPr="00142B96">
        <w:t>14.</w:t>
      </w:r>
      <w:r w:rsidRPr="00142B96">
        <w:tab/>
        <w:t xml:space="preserve">Kim S, Bennett K, Wallace E, et al. Measuring medication adherence in older community-dwelling patients with multimorbidity. </w:t>
      </w:r>
      <w:r w:rsidRPr="00142B96">
        <w:rPr>
          <w:i/>
        </w:rPr>
        <w:t>Eur J Clin Pharmacol</w:t>
      </w:r>
      <w:r w:rsidRPr="00142B96">
        <w:t xml:space="preserve"> 2018; 74: 357-364. 20171203. DOI: 10.1007/s00228-017-2388-y.</w:t>
      </w:r>
    </w:p>
    <w:p w14:paraId="11977122" w14:textId="77777777" w:rsidR="00142B96" w:rsidRPr="00142B96" w:rsidRDefault="00142B96" w:rsidP="00142B96">
      <w:pPr>
        <w:pStyle w:val="EndNoteBibliography"/>
        <w:spacing w:after="0"/>
      </w:pPr>
      <w:r w:rsidRPr="00142B96">
        <w:t>15.</w:t>
      </w:r>
      <w:r w:rsidRPr="00142B96">
        <w:tab/>
        <w:t xml:space="preserve">Walker J, Halbesma N, Lone N, et al. Socioeconomic status, comorbidity and mortality in patients with type 2 diabetes mellitus in Scotland 2004-2011: a cohort study. </w:t>
      </w:r>
      <w:r w:rsidRPr="00142B96">
        <w:rPr>
          <w:i/>
        </w:rPr>
        <w:t>J Epidemiol Community Health</w:t>
      </w:r>
      <w:r w:rsidRPr="00142B96">
        <w:t xml:space="preserve"> 2016; 70: 596-601. 20151217. DOI: 10.1136/jech-2015-206702.</w:t>
      </w:r>
    </w:p>
    <w:p w14:paraId="57EE59D4" w14:textId="77777777" w:rsidR="00142B96" w:rsidRPr="00142B96" w:rsidRDefault="00142B96" w:rsidP="00142B96">
      <w:pPr>
        <w:pStyle w:val="EndNoteBibliography"/>
        <w:spacing w:after="0"/>
      </w:pPr>
      <w:r w:rsidRPr="00142B96">
        <w:t>16.</w:t>
      </w:r>
      <w:r w:rsidRPr="00142B96">
        <w:tab/>
        <w:t xml:space="preserve">Mansournia MA, Nazemipour M, Naimi AI, et al. Reflection on modern methods: demystifying robust standard errors for epidemiologists. </w:t>
      </w:r>
      <w:r w:rsidRPr="00142B96">
        <w:rPr>
          <w:i/>
        </w:rPr>
        <w:t>Int J Epidemiol</w:t>
      </w:r>
      <w:r w:rsidRPr="00142B96">
        <w:t xml:space="preserve"> 2021; 50: 346-351. DOI: 10.1093/ije/dyaa260.</w:t>
      </w:r>
    </w:p>
    <w:p w14:paraId="780479CC" w14:textId="77777777" w:rsidR="00142B96" w:rsidRPr="00142B96" w:rsidRDefault="00142B96" w:rsidP="00142B96">
      <w:pPr>
        <w:pStyle w:val="EndNoteBibliography"/>
        <w:spacing w:after="0"/>
      </w:pPr>
      <w:r w:rsidRPr="00142B96">
        <w:lastRenderedPageBreak/>
        <w:t>17.</w:t>
      </w:r>
      <w:r w:rsidRPr="00142B96">
        <w:tab/>
        <w:t xml:space="preserve">Michael Marmot JA, Peter Goldblatt, Eleanor Herd, Joana Morrison. </w:t>
      </w:r>
      <w:r w:rsidRPr="00142B96">
        <w:rPr>
          <w:i/>
        </w:rPr>
        <w:t>Build Back Fairer: The COVID-19 Marmot Review. The Pandemic, Socioeconomic and Health Inequalities in England</w:t>
      </w:r>
      <w:r w:rsidRPr="00142B96">
        <w:t>. London: Institute of Health Equity., 2020.</w:t>
      </w:r>
    </w:p>
    <w:p w14:paraId="4184F8FB" w14:textId="77777777" w:rsidR="00142B96" w:rsidRPr="00142B96" w:rsidRDefault="00142B96" w:rsidP="00142B96">
      <w:pPr>
        <w:pStyle w:val="EndNoteBibliography"/>
        <w:spacing w:after="0"/>
      </w:pPr>
      <w:r w:rsidRPr="00142B96">
        <w:t>18.</w:t>
      </w:r>
      <w:r w:rsidRPr="00142B96">
        <w:tab/>
        <w:t xml:space="preserve">Etkind SN, Bone AE, Gomes B, et al. How many people will need palliative care in 2040? Past trends, future projections and implications for services. </w:t>
      </w:r>
      <w:r w:rsidRPr="00142B96">
        <w:rPr>
          <w:i/>
        </w:rPr>
        <w:t>BMC Med</w:t>
      </w:r>
      <w:r w:rsidRPr="00142B96">
        <w:t xml:space="preserve"> 2017; 15: 102. DOI: 10.1186/s12916-017-0860-2.</w:t>
      </w:r>
    </w:p>
    <w:p w14:paraId="20C37B00" w14:textId="77777777" w:rsidR="00142B96" w:rsidRPr="00142B96" w:rsidRDefault="00142B96" w:rsidP="00142B96">
      <w:pPr>
        <w:pStyle w:val="EndNoteBibliography"/>
        <w:spacing w:after="0"/>
      </w:pPr>
      <w:r w:rsidRPr="00142B96">
        <w:t>19.</w:t>
      </w:r>
      <w:r w:rsidRPr="00142B96">
        <w:tab/>
        <w:t xml:space="preserve">Murtagh FEM, Bausewein C, Verne J, et al. How many people need palliative care? A study developing and comparing methods for population-based estimates. </w:t>
      </w:r>
      <w:r w:rsidRPr="00142B96">
        <w:rPr>
          <w:i/>
        </w:rPr>
        <w:t>Palliat Med</w:t>
      </w:r>
      <w:r w:rsidRPr="00142B96">
        <w:t xml:space="preserve"> 2013; 28: 49-58. DOI: 10.1177/0269216313489367.</w:t>
      </w:r>
    </w:p>
    <w:p w14:paraId="542931BD" w14:textId="77777777" w:rsidR="00142B96" w:rsidRPr="00142B96" w:rsidRDefault="00142B96" w:rsidP="00142B96">
      <w:pPr>
        <w:pStyle w:val="EndNoteBibliography"/>
        <w:spacing w:after="0"/>
      </w:pPr>
      <w:r w:rsidRPr="00142B96">
        <w:t>20.</w:t>
      </w:r>
      <w:r w:rsidRPr="00142B96">
        <w:tab/>
        <w:t xml:space="preserve">Mooney J, Yau R, Moiz H, et al. Associations between socioeconomic deprivation and pharmaceutical prescribing in primary care in England. </w:t>
      </w:r>
      <w:r w:rsidRPr="00142B96">
        <w:rPr>
          <w:i/>
        </w:rPr>
        <w:t>Postgrad Med J</w:t>
      </w:r>
      <w:r w:rsidRPr="00142B96">
        <w:t xml:space="preserve"> 2022; 98: 193. DOI: 10.1136/postgradmedj-2020-138944.</w:t>
      </w:r>
    </w:p>
    <w:p w14:paraId="4F13C2A4" w14:textId="77777777" w:rsidR="00142B96" w:rsidRPr="00142B96" w:rsidRDefault="00142B96" w:rsidP="00142B96">
      <w:pPr>
        <w:pStyle w:val="EndNoteBibliography"/>
      </w:pPr>
      <w:r w:rsidRPr="00142B96">
        <w:t>21.</w:t>
      </w:r>
      <w:r w:rsidRPr="00142B96">
        <w:tab/>
        <w:t xml:space="preserve">Kelfve S, Wastesson J, Fors S, et al. Is the level of education associated with transitions between care settings in older adults near the end of life? A nationwide, retrospective cohort study. </w:t>
      </w:r>
      <w:r w:rsidRPr="00142B96">
        <w:rPr>
          <w:i/>
        </w:rPr>
        <w:t>Palliative medicine</w:t>
      </w:r>
      <w:r w:rsidRPr="00142B96">
        <w:t xml:space="preserve"> 2018; 32: 366-375. 2017/09/28. DOI: 10.1177/0269216317726249.</w:t>
      </w:r>
    </w:p>
    <w:p w14:paraId="69CEFDA4" w14:textId="232149AA" w:rsidR="00B85C69" w:rsidRDefault="00097B36" w:rsidP="00A40E0C">
      <w:r>
        <w:fldChar w:fldCharType="end"/>
      </w:r>
    </w:p>
    <w:sectPr w:rsidR="00B85C6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 Sydes" w:date="2023-01-04T15:13:00Z" w:initials="MS">
    <w:p w14:paraId="56DE8DC0" w14:textId="7D42BA6A" w:rsidR="5FC1A05B" w:rsidRDefault="5FC1A05B">
      <w:pPr>
        <w:pStyle w:val="CommentText"/>
      </w:pPr>
      <w:r>
        <w:t>Using same dataset? Unclear</w:t>
      </w:r>
      <w:r>
        <w:rPr>
          <w:rStyle w:val="CommentReference"/>
        </w:rPr>
        <w:annotationRef/>
      </w:r>
    </w:p>
  </w:comment>
  <w:comment w:id="1" w:author="Joanna Davies" w:date="2023-02-06T16:38:00Z" w:initials="JD">
    <w:p w14:paraId="22F5F247" w14:textId="77777777" w:rsidR="00C65D00" w:rsidRDefault="00C65D00" w:rsidP="00C8153B">
      <w:pPr>
        <w:pStyle w:val="CommentText"/>
      </w:pPr>
      <w:r>
        <w:rPr>
          <w:rStyle w:val="CommentReference"/>
        </w:rPr>
        <w:annotationRef/>
      </w:r>
      <w:r>
        <w:t xml:space="preserve">Thank you, have now referenced more clearly </w:t>
      </w:r>
    </w:p>
  </w:comment>
  <w:comment w:id="2" w:author="Matt Sydes" w:date="2023-01-04T15:14:00Z" w:initials="MS">
    <w:p w14:paraId="32DF9729" w14:textId="642594A2" w:rsidR="5FC1A05B" w:rsidRDefault="5FC1A05B">
      <w:pPr>
        <w:pStyle w:val="CommentText"/>
      </w:pPr>
      <w:r>
        <w:t>In which direction?</w:t>
      </w:r>
      <w:r>
        <w:rPr>
          <w:rStyle w:val="CommentReference"/>
        </w:rPr>
        <w:annotationRef/>
      </w:r>
    </w:p>
  </w:comment>
  <w:comment w:id="3" w:author="Joanna Davies" w:date="2023-02-06T16:39:00Z" w:initials="JD">
    <w:p w14:paraId="5EA6B91A" w14:textId="77777777" w:rsidR="00F930D4" w:rsidRDefault="00635BB1" w:rsidP="00EA1365">
      <w:pPr>
        <w:pStyle w:val="CommentText"/>
      </w:pPr>
      <w:r>
        <w:rPr>
          <w:rStyle w:val="CommentReference"/>
        </w:rPr>
        <w:annotationRef/>
      </w:r>
      <w:r w:rsidR="00F930D4">
        <w:t>Have clarified, thanks for flagging</w:t>
      </w:r>
    </w:p>
  </w:comment>
  <w:comment w:id="4" w:author="Matt Sydes" w:date="2023-01-04T15:18:00Z" w:initials="MS">
    <w:p w14:paraId="41A6BF06" w14:textId="77777777" w:rsidR="00F930D4" w:rsidRDefault="00F930D4">
      <w:pPr>
        <w:pStyle w:val="CommentText"/>
      </w:pPr>
      <w:r>
        <w:t>Is "approaching the end of life" a well defined term?</w:t>
      </w:r>
    </w:p>
    <w:p w14:paraId="57C29420" w14:textId="77777777" w:rsidR="00F930D4" w:rsidRDefault="00F930D4" w:rsidP="00C12B0F">
      <w:pPr>
        <w:pStyle w:val="CommentText"/>
      </w:pPr>
      <w:r>
        <w:t>Compared to when? Compared to "before approaching end of life" (when they are mostly fine so not surprising?) or compared to "at end of life" (so don't have much time for many visits)?</w:t>
      </w:r>
    </w:p>
  </w:comment>
  <w:comment w:id="5" w:author="Joanna Davies" w:date="2023-02-06T16:39:00Z" w:initials="JD">
    <w:p w14:paraId="5A7D8772" w14:textId="77777777" w:rsidR="00F930D4" w:rsidRDefault="00CC4D25" w:rsidP="00001B14">
      <w:pPr>
        <w:pStyle w:val="CommentText"/>
      </w:pPr>
      <w:r>
        <w:rPr>
          <w:rStyle w:val="CommentReference"/>
        </w:rPr>
        <w:annotationRef/>
      </w:r>
      <w:r w:rsidR="00F930D4">
        <w:t>Agree not well defined and have now clarified - we are actually talking about steep increase in last 3 months of life</w:t>
      </w:r>
    </w:p>
  </w:comment>
  <w:comment w:id="6" w:author="Amitava Banerjee" w:date="2022-12-30T16:27:00Z" w:initials="AB">
    <w:p w14:paraId="5467DC7F" w14:textId="6D09136C" w:rsidR="091F6181" w:rsidRDefault="091F6181">
      <w:pPr>
        <w:pStyle w:val="CommentText"/>
      </w:pPr>
      <w:r>
        <w:t>We might expect higher rate of ED attendances for non-palliative care patients living in low SES areas as well. How can we see whether this is a specific palliative care patient issue beyond what we see in other disease populations. Do we need a diffeent control group?</w:t>
      </w:r>
      <w:r>
        <w:rPr>
          <w:rStyle w:val="CommentReference"/>
        </w:rPr>
        <w:annotationRef/>
      </w:r>
    </w:p>
  </w:comment>
  <w:comment w:id="7" w:author="Joanna Davies" w:date="2023-02-06T16:44:00Z" w:initials="JD">
    <w:p w14:paraId="627561BA" w14:textId="77777777" w:rsidR="003370BF" w:rsidRDefault="00F930D4" w:rsidP="00997E03">
      <w:pPr>
        <w:pStyle w:val="CommentText"/>
      </w:pPr>
      <w:r>
        <w:rPr>
          <w:rStyle w:val="CommentReference"/>
        </w:rPr>
        <w:annotationRef/>
      </w:r>
      <w:r w:rsidR="003370BF">
        <w:t>Interesting thought and agree that unlikely to only be an inequality for patients near the end of life. Inequalities in ED visits have been described for other populations, but not for patients in the last months of life. We want to describe specifically for this group rather than compare with other patient populations. The comparison we are most interested in is in relation to ethnicity.</w:t>
      </w:r>
    </w:p>
  </w:comment>
  <w:comment w:id="10" w:author="Chris Tomlinson" w:date="2023-01-03T08:44:00Z" w:initials="CT">
    <w:p w14:paraId="1898294A" w14:textId="11933142" w:rsidR="2F504589" w:rsidRDefault="2F504589">
      <w:pPr>
        <w:pStyle w:val="CommentText"/>
      </w:pPr>
      <w:r>
        <w:t>Worth discussing with the BHF health data science team whether using ECDS instead of HES AE may provide better coverage, or other useful information for this analysis.</w:t>
      </w:r>
      <w:r>
        <w:rPr>
          <w:rStyle w:val="CommentReference"/>
        </w:rPr>
        <w:annotationRef/>
      </w:r>
    </w:p>
  </w:comment>
  <w:comment w:id="11" w:author="Joanna Davies" w:date="2023-02-06T16:45:00Z" w:initials="JD">
    <w:p w14:paraId="7570EB22" w14:textId="77777777" w:rsidR="000B1217" w:rsidRDefault="00F930D4" w:rsidP="006944B1">
      <w:pPr>
        <w:pStyle w:val="CommentText"/>
      </w:pPr>
      <w:r>
        <w:rPr>
          <w:rStyle w:val="CommentReference"/>
        </w:rPr>
        <w:annotationRef/>
      </w:r>
      <w:r w:rsidR="000B1217">
        <w:t>Thank you, have discussed and some further info now on slack channel. V interesting to explore this but probably not going to be useful for us this time.</w:t>
      </w:r>
    </w:p>
  </w:comment>
  <w:comment w:id="8" w:author="Matt Sydes" w:date="2023-01-04T15:21:00Z" w:initials="MS">
    <w:p w14:paraId="2780E660" w14:textId="0971A7FA" w:rsidR="5FC1A05B" w:rsidRDefault="5FC1A05B">
      <w:pPr>
        <w:pStyle w:val="CommentText"/>
      </w:pPr>
      <w:r>
        <w:t>Why only ED? Would ED visits supplement or replace planned inpatient or outpatient visits?</w:t>
      </w:r>
      <w:r>
        <w:rPr>
          <w:rStyle w:val="CommentReference"/>
        </w:rPr>
        <w:annotationRef/>
      </w:r>
    </w:p>
  </w:comment>
  <w:comment w:id="9" w:author="Joanna Davies" w:date="2023-02-06T16:49:00Z" w:initials="JD">
    <w:p w14:paraId="2351BE8C" w14:textId="77777777" w:rsidR="009C2015" w:rsidRDefault="00D273D2" w:rsidP="008447E0">
      <w:pPr>
        <w:pStyle w:val="CommentText"/>
      </w:pPr>
      <w:r>
        <w:rPr>
          <w:rStyle w:val="CommentReference"/>
        </w:rPr>
        <w:annotationRef/>
      </w:r>
      <w:r w:rsidR="009C2015">
        <w:t>We are particularly interested in what happens to people out of hours which is why we are focusing on ED and not on planned inpatient or outpatient which happen primarily in-hours. Our previous work has shown major gaps in provision of care for dying patients out of hours and out of hours care and is a top concern and priority for patients and families as flagged in the James Lind priority setting work.</w:t>
      </w:r>
    </w:p>
  </w:comment>
  <w:comment w:id="13" w:author="Chris Tomlinson" w:date="2023-01-03T08:49:00Z" w:initials="CT">
    <w:p w14:paraId="45395CC0" w14:textId="4117AAF8" w:rsidR="2F504589" w:rsidRDefault="2F504589">
      <w:pPr>
        <w:pStyle w:val="CommentText"/>
      </w:pPr>
      <w:r>
        <w:t>primary care records listed below for derivation of ethnicity, IMD, etc.</w:t>
      </w:r>
      <w:r>
        <w:rPr>
          <w:rStyle w:val="CommentReference"/>
        </w:rPr>
        <w:annotationRef/>
      </w:r>
    </w:p>
  </w:comment>
  <w:comment w:id="14" w:author="Joanna Davies" w:date="2023-02-06T16:49:00Z" w:initials="JD">
    <w:p w14:paraId="092BAFAC" w14:textId="77777777" w:rsidR="006E6F99" w:rsidRDefault="006E6F99" w:rsidP="00FB1684">
      <w:pPr>
        <w:pStyle w:val="CommentText"/>
      </w:pPr>
      <w:r>
        <w:rPr>
          <w:rStyle w:val="CommentReference"/>
        </w:rPr>
        <w:annotationRef/>
      </w:r>
      <w:r>
        <w:t>Thank you, have added</w:t>
      </w:r>
    </w:p>
  </w:comment>
  <w:comment w:id="16" w:author="Matt Sydes" w:date="2023-01-04T15:21:00Z" w:initials="MS">
    <w:p w14:paraId="7F17F846" w14:textId="511D0D5B" w:rsidR="5FC1A05B" w:rsidRDefault="5FC1A05B">
      <w:pPr>
        <w:pStyle w:val="CommentText"/>
      </w:pPr>
      <w:r>
        <w:t>Why the age limit? Given that the piece is about inclusitivity, include this exclusive?</w:t>
      </w:r>
      <w:r>
        <w:rPr>
          <w:rStyle w:val="CommentReference"/>
        </w:rPr>
        <w:annotationRef/>
      </w:r>
    </w:p>
  </w:comment>
  <w:comment w:id="17" w:author="Joanna Davies" w:date="2023-02-06T16:51:00Z" w:initials="JD">
    <w:p w14:paraId="66CE291D" w14:textId="77777777" w:rsidR="007805FA" w:rsidRDefault="00FB6023" w:rsidP="00280981">
      <w:pPr>
        <w:pStyle w:val="CommentText"/>
      </w:pPr>
      <w:r>
        <w:rPr>
          <w:rStyle w:val="CommentReference"/>
        </w:rPr>
        <w:annotationRef/>
      </w:r>
      <w:r w:rsidR="007805FA">
        <w:t xml:space="preserve">Palliative and end of life care is very different for children and young people, patterns of disease and service provision are very different too and we see this play out in different patterns of inequality for example in place of death. After much discussion and with advice from Prof Lorna Fraser (who specialises in paediatric palliative care research) our strategy across all of our work is not to group the &lt;18s with the &gt;17 - we do have a strong steam of work led by prof fraser that looks at eol care for children and young people.  </w:t>
      </w:r>
    </w:p>
  </w:comment>
  <w:comment w:id="18" w:author="Matt Sydes" w:date="2023-01-04T15:21:00Z" w:initials="MS">
    <w:p w14:paraId="00900310" w14:textId="2EF7409E" w:rsidR="5FC1A05B" w:rsidRDefault="5FC1A05B">
      <w:pPr>
        <w:pStyle w:val="CommentText"/>
      </w:pPr>
      <w:r>
        <w:t>No H?</w:t>
      </w:r>
      <w:r>
        <w:rPr>
          <w:rStyle w:val="CommentReference"/>
        </w:rPr>
        <w:annotationRef/>
      </w:r>
    </w:p>
  </w:comment>
  <w:comment w:id="19" w:author="Joanna Davies" w:date="2023-02-06T16:54:00Z" w:initials="JD">
    <w:p w14:paraId="1FE15A60" w14:textId="77777777" w:rsidR="007805FA" w:rsidRDefault="007805FA" w:rsidP="0029713F">
      <w:pPr>
        <w:pStyle w:val="CommentText"/>
      </w:pPr>
      <w:r>
        <w:rPr>
          <w:rStyle w:val="CommentReference"/>
        </w:rPr>
        <w:annotationRef/>
      </w:r>
      <w:r>
        <w:t xml:space="preserve">Typo, thanks </w:t>
      </w:r>
    </w:p>
  </w:comment>
  <w:comment w:id="20" w:author="Chris Tomlinson" w:date="2023-01-03T08:46:00Z" w:initials="CT">
    <w:p w14:paraId="3B543E1F" w14:textId="3EADFA75" w:rsidR="2F504589" w:rsidRDefault="2F504589">
      <w:pPr>
        <w:pStyle w:val="CommentText"/>
      </w:pPr>
      <w:r>
        <w:t>..and then mapped to ONS categories?</w:t>
      </w:r>
      <w:r>
        <w:rPr>
          <w:rStyle w:val="CommentReference"/>
        </w:rPr>
        <w:annotationRef/>
      </w:r>
    </w:p>
    <w:p w14:paraId="57593D7D" w14:textId="4DB4C0FD" w:rsidR="2F504589" w:rsidRDefault="2F504589">
      <w:pPr>
        <w:pStyle w:val="CommentText"/>
      </w:pPr>
    </w:p>
    <w:p w14:paraId="118ADBFB" w14:textId="74C0D43E" w:rsidR="2F504589" w:rsidRDefault="2F504589">
      <w:pPr>
        <w:pStyle w:val="CommentText"/>
      </w:pPr>
      <w:r w:rsidRPr="2F504589">
        <w:rPr>
          <w:b/>
          <w:bCs/>
        </w:rPr>
        <w:t>White</w:t>
      </w:r>
    </w:p>
    <w:p w14:paraId="3CE40FF4" w14:textId="66907BBF" w:rsidR="2F504589" w:rsidRDefault="2F504589">
      <w:pPr>
        <w:pStyle w:val="CommentText"/>
      </w:pPr>
      <w:r>
        <w:t>1. English/Welsh/Scottish/Northern Irish/British</w:t>
      </w:r>
    </w:p>
    <w:p w14:paraId="24DC4A14" w14:textId="28B20C76" w:rsidR="2F504589" w:rsidRDefault="2F504589">
      <w:pPr>
        <w:pStyle w:val="CommentText"/>
      </w:pPr>
      <w:r>
        <w:t>2. Irish</w:t>
      </w:r>
    </w:p>
    <w:p w14:paraId="5EE99E8D" w14:textId="4FE43C03" w:rsidR="2F504589" w:rsidRDefault="2F504589">
      <w:pPr>
        <w:pStyle w:val="CommentText"/>
      </w:pPr>
      <w:r>
        <w:t>3. Gypsy or Irish Traveller</w:t>
      </w:r>
    </w:p>
    <w:p w14:paraId="47DA017C" w14:textId="1C5CB1F6" w:rsidR="2F504589" w:rsidRDefault="2F504589">
      <w:pPr>
        <w:pStyle w:val="CommentText"/>
      </w:pPr>
      <w:r>
        <w:t>4. Any other White background, please describe</w:t>
      </w:r>
    </w:p>
    <w:p w14:paraId="32315356" w14:textId="7537A74D" w:rsidR="2F504589" w:rsidRDefault="2F504589">
      <w:pPr>
        <w:pStyle w:val="CommentText"/>
      </w:pPr>
      <w:r w:rsidRPr="2F504589">
        <w:rPr>
          <w:b/>
          <w:bCs/>
        </w:rPr>
        <w:t>Mixed/Multiple ethnic groups</w:t>
      </w:r>
    </w:p>
    <w:p w14:paraId="56BF7F46" w14:textId="43120355" w:rsidR="2F504589" w:rsidRDefault="2F504589">
      <w:pPr>
        <w:pStyle w:val="CommentText"/>
      </w:pPr>
      <w:r>
        <w:t>5. White and Black Caribbean</w:t>
      </w:r>
    </w:p>
    <w:p w14:paraId="2D4E5694" w14:textId="620BBBA8" w:rsidR="2F504589" w:rsidRDefault="2F504589">
      <w:pPr>
        <w:pStyle w:val="CommentText"/>
      </w:pPr>
      <w:r>
        <w:t>6. White and Black African</w:t>
      </w:r>
    </w:p>
    <w:p w14:paraId="7E75480B" w14:textId="4AB540D7" w:rsidR="2F504589" w:rsidRDefault="2F504589">
      <w:pPr>
        <w:pStyle w:val="CommentText"/>
      </w:pPr>
      <w:r>
        <w:t>7. White and Asian</w:t>
      </w:r>
    </w:p>
    <w:p w14:paraId="71282C44" w14:textId="6143C794" w:rsidR="2F504589" w:rsidRDefault="2F504589">
      <w:pPr>
        <w:pStyle w:val="CommentText"/>
      </w:pPr>
      <w:r>
        <w:t>8. Any other Mixed/Multiple ethnic background, please describe</w:t>
      </w:r>
    </w:p>
    <w:p w14:paraId="36F27E73" w14:textId="791263A5" w:rsidR="2F504589" w:rsidRDefault="2F504589">
      <w:pPr>
        <w:pStyle w:val="CommentText"/>
      </w:pPr>
      <w:r w:rsidRPr="2F504589">
        <w:rPr>
          <w:b/>
          <w:bCs/>
        </w:rPr>
        <w:t>Asian/Asian British</w:t>
      </w:r>
    </w:p>
    <w:p w14:paraId="5C8F4D36" w14:textId="67929DFF" w:rsidR="2F504589" w:rsidRDefault="2F504589">
      <w:pPr>
        <w:pStyle w:val="CommentText"/>
      </w:pPr>
      <w:r>
        <w:t>9. Indian</w:t>
      </w:r>
    </w:p>
    <w:p w14:paraId="3247B5B1" w14:textId="444FE6B6" w:rsidR="2F504589" w:rsidRDefault="2F504589">
      <w:pPr>
        <w:pStyle w:val="CommentText"/>
      </w:pPr>
      <w:r>
        <w:t>10. Pakistani</w:t>
      </w:r>
    </w:p>
    <w:p w14:paraId="19406DEF" w14:textId="01337946" w:rsidR="2F504589" w:rsidRDefault="2F504589">
      <w:pPr>
        <w:pStyle w:val="CommentText"/>
      </w:pPr>
      <w:r>
        <w:t>11. Bangladeshi</w:t>
      </w:r>
    </w:p>
    <w:p w14:paraId="2C49C70F" w14:textId="1F10C5B5" w:rsidR="2F504589" w:rsidRDefault="2F504589">
      <w:pPr>
        <w:pStyle w:val="CommentText"/>
      </w:pPr>
      <w:r>
        <w:t>12. Chinese</w:t>
      </w:r>
    </w:p>
    <w:p w14:paraId="509A5BCB" w14:textId="50B5199D" w:rsidR="2F504589" w:rsidRDefault="2F504589">
      <w:pPr>
        <w:pStyle w:val="CommentText"/>
      </w:pPr>
      <w:r>
        <w:t>13. Any other Asian background, please describe</w:t>
      </w:r>
    </w:p>
    <w:p w14:paraId="2D51C6A3" w14:textId="05195196" w:rsidR="2F504589" w:rsidRDefault="2F504589">
      <w:pPr>
        <w:pStyle w:val="CommentText"/>
      </w:pPr>
      <w:r w:rsidRPr="2F504589">
        <w:rPr>
          <w:b/>
          <w:bCs/>
        </w:rPr>
        <w:t>Black/ African/Caribbean/Black British</w:t>
      </w:r>
    </w:p>
    <w:p w14:paraId="5F691545" w14:textId="47391F25" w:rsidR="2F504589" w:rsidRDefault="2F504589">
      <w:pPr>
        <w:pStyle w:val="CommentText"/>
      </w:pPr>
      <w:r>
        <w:t>14. African</w:t>
      </w:r>
    </w:p>
    <w:p w14:paraId="011CA1E7" w14:textId="1DCB17C0" w:rsidR="2F504589" w:rsidRDefault="2F504589">
      <w:pPr>
        <w:pStyle w:val="CommentText"/>
      </w:pPr>
      <w:r>
        <w:t>15. Caribbean</w:t>
      </w:r>
    </w:p>
    <w:p w14:paraId="5813940D" w14:textId="3AFC5BC0" w:rsidR="2F504589" w:rsidRDefault="2F504589">
      <w:pPr>
        <w:pStyle w:val="CommentText"/>
      </w:pPr>
      <w:r>
        <w:t>16. Any other Black/African/Caribbean background, please describe</w:t>
      </w:r>
    </w:p>
    <w:p w14:paraId="0AA911A8" w14:textId="2078080F" w:rsidR="2F504589" w:rsidRDefault="2F504589">
      <w:pPr>
        <w:pStyle w:val="CommentText"/>
      </w:pPr>
      <w:r w:rsidRPr="2F504589">
        <w:rPr>
          <w:b/>
          <w:bCs/>
        </w:rPr>
        <w:t>Other ethnic group</w:t>
      </w:r>
    </w:p>
    <w:p w14:paraId="19F39497" w14:textId="2E34176A" w:rsidR="2F504589" w:rsidRDefault="2F504589">
      <w:pPr>
        <w:pStyle w:val="CommentText"/>
      </w:pPr>
    </w:p>
    <w:p w14:paraId="148FA810" w14:textId="16CDF631" w:rsidR="2F504589" w:rsidRDefault="2F504589">
      <w:pPr>
        <w:pStyle w:val="CommentText"/>
      </w:pPr>
      <w:r>
        <w:t>https://www.ons.gov.uk/methodology/classificationsandstandards/measuringequality/ethnicgroupnationalidentityandreligion#ethnic-group</w:t>
      </w:r>
    </w:p>
  </w:comment>
  <w:comment w:id="21" w:author="Joanna Davies" w:date="2023-02-06T16:55:00Z" w:initials="JD">
    <w:p w14:paraId="7407F0D3" w14:textId="77777777" w:rsidR="009A2271" w:rsidRDefault="009A2271" w:rsidP="00E11D1B">
      <w:pPr>
        <w:pStyle w:val="CommentText"/>
      </w:pPr>
      <w:r>
        <w:rPr>
          <w:rStyle w:val="CommentReference"/>
        </w:rPr>
        <w:annotationRef/>
      </w:r>
      <w:r>
        <w:t>Thank you - I have now given some more detail about how we grouped and what we based it on</w:t>
      </w:r>
    </w:p>
  </w:comment>
  <w:comment w:id="22" w:author="Matt Sydes" w:date="2023-01-04T15:25:00Z" w:initials="MS">
    <w:p w14:paraId="2DF1F5DE" w14:textId="6FB7E233" w:rsidR="4AADE01E" w:rsidRDefault="4AADE01E">
      <w:pPr>
        <w:pStyle w:val="CommentText"/>
      </w:pPr>
      <w:r>
        <w:t>Even if most recent is different to twenty previously-matching codes?</w:t>
      </w:r>
      <w:r>
        <w:rPr>
          <w:rStyle w:val="CommentReference"/>
        </w:rPr>
        <w:annotationRef/>
      </w:r>
    </w:p>
  </w:comment>
  <w:comment w:id="23" w:author="Joanna Davies" w:date="2023-02-06T16:58:00Z" w:initials="JD">
    <w:p w14:paraId="6F656A4D" w14:textId="77777777" w:rsidR="00180B3E" w:rsidRDefault="00614D69" w:rsidP="00A831D4">
      <w:pPr>
        <w:pStyle w:val="CommentText"/>
      </w:pPr>
      <w:r>
        <w:rPr>
          <w:rStyle w:val="CommentReference"/>
        </w:rPr>
        <w:annotationRef/>
      </w:r>
      <w:r w:rsidR="00180B3E">
        <w:t>Useful for us to reflect on this but even if most recent is different to previous records, the most recent could still be more accurate - so very hard to create a more reliable algorithm. In the interest of simplicity we are sticking with most recent but will discus limitation of this in the paper and keep a close eye on the other work ongoing within BHF on ethnicity coding</w:t>
      </w:r>
    </w:p>
  </w:comment>
  <w:comment w:id="24" w:author="Matt Sydes" w:date="2023-01-04T15:25:00Z" w:initials="MS">
    <w:p w14:paraId="58ED073F" w14:textId="686A63F6" w:rsidR="4AADE01E" w:rsidRDefault="4AADE01E">
      <w:pPr>
        <w:pStyle w:val="CommentText"/>
      </w:pPr>
      <w:r>
        <w:t>Is current post code's deprivations score a good representation of where people might have been all their life?</w:t>
      </w:r>
      <w:r>
        <w:rPr>
          <w:rStyle w:val="CommentReference"/>
        </w:rPr>
        <w:annotationRef/>
      </w:r>
    </w:p>
  </w:comment>
  <w:comment w:id="25" w:author="Joanna Davies" w:date="2023-02-06T17:08:00Z" w:initials="JD">
    <w:p w14:paraId="068A3B72" w14:textId="77777777" w:rsidR="00D22F8B" w:rsidRDefault="001315DA" w:rsidP="005841EB">
      <w:pPr>
        <w:pStyle w:val="CommentText"/>
      </w:pPr>
      <w:r>
        <w:rPr>
          <w:rStyle w:val="CommentReference"/>
        </w:rPr>
        <w:annotationRef/>
      </w:r>
      <w:r w:rsidR="00D22F8B">
        <w:t xml:space="preserve">This is another useful point and we have discusseed pros and cons of earlier v later IMD measures. In this analysis, we are not only using IMD as an indicator of later-life socioeconomic position (sep) - but also as a measure that captures something about deprivation in the area the person lived towards the end of their life - for some people who have moved to a relatives home or to a care home this may mean that IMD closest to death is a less good reflection of later-life sep (we will discuss this as a limitation in the paper), but on balance for this analysis we decided that most recent is appropriate and arguably simpler than taking IMD say 5 years before death (which we considered but is fairly arbitrary) and so maybe easier to justify to reviewers etc. </w:t>
      </w:r>
    </w:p>
  </w:comment>
  <w:comment w:id="26" w:author="Chris Tomlinson" w:date="2023-01-03T08:48:00Z" w:initials="CT">
    <w:p w14:paraId="26AEE0DE" w14:textId="7FC29612" w:rsidR="2F504589" w:rsidRDefault="2F504589">
      <w:pPr>
        <w:pStyle w:val="CommentText"/>
      </w:pPr>
      <w:r>
        <w:t>Most recent HES/GP record? Preference to primary care?</w:t>
      </w:r>
      <w:r>
        <w:rPr>
          <w:rStyle w:val="CommentReference"/>
        </w:rPr>
        <w:annotationRef/>
      </w:r>
    </w:p>
  </w:comment>
  <w:comment w:id="27" w:author="Joanna Davies" w:date="2023-02-06T17:10:00Z" w:initials="JD">
    <w:p w14:paraId="2189A982" w14:textId="77777777" w:rsidR="00824C5F" w:rsidRDefault="00824C5F" w:rsidP="00D76245">
      <w:pPr>
        <w:pStyle w:val="CommentText"/>
      </w:pPr>
      <w:r>
        <w:rPr>
          <w:rStyle w:val="CommentReference"/>
        </w:rPr>
        <w:annotationRef/>
      </w:r>
      <w:r>
        <w:t>Have clarified</w:t>
      </w:r>
    </w:p>
  </w:comment>
  <w:comment w:id="28" w:author="Chris Tomlinson" w:date="2023-01-03T08:51:00Z" w:initials="CT">
    <w:p w14:paraId="682C74D7" w14:textId="511D4C69" w:rsidR="2F504589" w:rsidRDefault="2F504589">
      <w:pPr>
        <w:pStyle w:val="CommentText"/>
      </w:pPr>
      <w:r>
        <w:t>Excellent strategy, thanks for the useful references for this!</w:t>
      </w:r>
      <w:r>
        <w:rPr>
          <w:rStyle w:val="CommentReference"/>
        </w:rPr>
        <w:annotationRef/>
      </w:r>
    </w:p>
  </w:comment>
  <w:comment w:id="29" w:author="Joanna Davies" w:date="2023-02-06T17:10:00Z" w:initials="JD">
    <w:p w14:paraId="19EE5B3C" w14:textId="77777777" w:rsidR="00B93F21" w:rsidRDefault="00B93F21" w:rsidP="00E278A4">
      <w:pPr>
        <w:pStyle w:val="CommentText"/>
      </w:pPr>
      <w:r>
        <w:rPr>
          <w:rStyle w:val="CommentReference"/>
        </w:rPr>
        <w:annotationRef/>
      </w:r>
      <w:r>
        <w:t>Thank you</w:t>
      </w:r>
    </w:p>
  </w:comment>
  <w:comment w:id="30" w:author="Matt Sydes" w:date="2023-01-04T15:30:00Z" w:initials="MS">
    <w:p w14:paraId="70787581" w14:textId="3015AAF2" w:rsidR="4AADE01E" w:rsidRDefault="4AADE01E">
      <w:pPr>
        <w:pStyle w:val="CommentText"/>
      </w:pPr>
      <w:r>
        <w:t xml:space="preserve">What about something about how far back the health record goes? If someone was a tourist, they'd only have recent info and it's bound to be a higher rate. Or what about people who have moved more recently? Might political or economic migrants who have had a tougher time before making to the UK skew any findings? So, is there something to investigate about first vs subsequent generation effects (or most of life here vs came to England later)? Are there similar issues for people who lived mostly elsewhere in UK but happened to be in UK closer to death, although perhaps not helpful comment from me. </w:t>
      </w:r>
      <w:r>
        <w:rPr>
          <w:rStyle w:val="CommentReference"/>
        </w:rPr>
        <w:annotationRef/>
      </w:r>
    </w:p>
  </w:comment>
  <w:comment w:id="31" w:author="Joanna Davies" w:date="2023-02-06T17:19:00Z" w:initials="JD">
    <w:p w14:paraId="0ABAC182" w14:textId="77777777" w:rsidR="00194BDA" w:rsidRDefault="00A4245D" w:rsidP="00CA690B">
      <w:pPr>
        <w:pStyle w:val="CommentText"/>
      </w:pPr>
      <w:r>
        <w:rPr>
          <w:rStyle w:val="CommentReference"/>
        </w:rPr>
        <w:annotationRef/>
      </w:r>
      <w:r w:rsidR="00194BDA">
        <w:t>Interesting thought. I think you are saying that the rate in last 3 months could be artificially higher than in proceeding 9 months for people who recently moved to UK from abroad, because we don’t have a record of their ED visits outside of Eng. And separately that the effect of ethnicity of ED visits may be moderated by immigration status. I don’t think we have a reliable way to look at this in the data - length of HES record not that helpful and GP data is time limited I think, in that it doesn’t go that far back?? Country of birth is in the mortality data but im not sure we have it in BHF and still doesn’t capture date of arrival. These are very useful things to think about but probably beyond what we can address in this analysis which is essentially quite descriptive and motivated by showing ethnic and intersectional inequalities for eol population that haven't previously been described.</w:t>
      </w:r>
    </w:p>
  </w:comment>
  <w:comment w:id="33" w:author="Fliss" w:date="2022-12-19T09:55:00Z" w:initials="F">
    <w:p w14:paraId="319AAC03" w14:textId="44CE8327" w:rsidR="00D91D38" w:rsidRDefault="00D91D38" w:rsidP="00F77952">
      <w:pPr>
        <w:pStyle w:val="CommentText"/>
      </w:pPr>
      <w:r>
        <w:rPr>
          <w:rStyle w:val="CommentReference"/>
        </w:rPr>
        <w:annotationRef/>
      </w:r>
      <w:r>
        <w:t>Will we test any assumptions for the Poisson model? The equality assumptions may not hold… I think we should at least say we will think about this.</w:t>
      </w:r>
    </w:p>
  </w:comment>
  <w:comment w:id="34" w:author="Matt Sydes" w:date="2023-01-04T15:31:00Z" w:initials="MS">
    <w:p w14:paraId="14BBFD95" w14:textId="4292B113" w:rsidR="4AADE01E" w:rsidRDefault="4AADE01E">
      <w:pPr>
        <w:pStyle w:val="CommentText"/>
      </w:pPr>
      <w:r>
        <w:t>Only adding in. Would a morbidity only univariate approach be helpful?(Or generational?)</w:t>
      </w:r>
      <w:r>
        <w:rPr>
          <w:rStyle w:val="CommentReference"/>
        </w:rPr>
        <w:annotationRef/>
      </w:r>
    </w:p>
  </w:comment>
  <w:comment w:id="35" w:author="Joanna Davies" w:date="2023-02-06T17:21:00Z" w:initials="JD">
    <w:p w14:paraId="54961D20" w14:textId="77777777" w:rsidR="00042BFA" w:rsidRDefault="00042BFA" w:rsidP="008A2A2A">
      <w:pPr>
        <w:pStyle w:val="CommentText"/>
      </w:pPr>
      <w:r>
        <w:rPr>
          <w:rStyle w:val="CommentReference"/>
        </w:rPr>
        <w:annotationRef/>
      </w:r>
      <w:r>
        <w:t>Possibly as a sensitivity, thank you for suggestion</w:t>
      </w:r>
    </w:p>
  </w:comment>
  <w:comment w:id="36" w:author="Chris Tomlinson" w:date="2023-01-03T08:53:00Z" w:initials="CT">
    <w:p w14:paraId="16757BE1" w14:textId="1CDE99F3" w:rsidR="2F504589" w:rsidRDefault="2F504589">
      <w:pPr>
        <w:pStyle w:val="CommentText"/>
      </w:pPr>
      <w:r>
        <w:t>Simply 'White' if using ONS mappings?</w:t>
      </w:r>
      <w:r>
        <w:rPr>
          <w:rStyle w:val="CommentReference"/>
        </w:rPr>
        <w:annotationRef/>
      </w:r>
    </w:p>
    <w:p w14:paraId="7430520E" w14:textId="6B9ECBA1" w:rsidR="2F504589" w:rsidRDefault="2F504589">
      <w:pPr>
        <w:pStyle w:val="CommentText"/>
      </w:pPr>
    </w:p>
    <w:p w14:paraId="7F5ACE3A" w14:textId="4F6979B1" w:rsidR="2F504589" w:rsidRDefault="2F504589">
      <w:pPr>
        <w:pStyle w:val="CommentText"/>
      </w:pPr>
      <w:r w:rsidRPr="2F504589">
        <w:rPr>
          <w:b/>
          <w:bCs/>
        </w:rPr>
        <w:t>White</w:t>
      </w:r>
    </w:p>
    <w:p w14:paraId="34C8FB7F" w14:textId="6D3A0493" w:rsidR="2F504589" w:rsidRDefault="2F504589">
      <w:pPr>
        <w:pStyle w:val="CommentText"/>
      </w:pPr>
      <w:r>
        <w:t>1. English/Welsh/Scottish/Northern Irish/</w:t>
      </w:r>
      <w:r w:rsidRPr="2F504589">
        <w:rPr>
          <w:b/>
          <w:bCs/>
        </w:rPr>
        <w:t>British</w:t>
      </w:r>
    </w:p>
    <w:p w14:paraId="11D73BB5" w14:textId="007A7C45" w:rsidR="2F504589" w:rsidRDefault="2F504589">
      <w:pPr>
        <w:pStyle w:val="CommentText"/>
      </w:pPr>
      <w:r>
        <w:t>2. Irish</w:t>
      </w:r>
    </w:p>
    <w:p w14:paraId="5E48CCF6" w14:textId="332D68BD" w:rsidR="2F504589" w:rsidRDefault="2F504589">
      <w:pPr>
        <w:pStyle w:val="CommentText"/>
      </w:pPr>
      <w:r>
        <w:t>3. Gypsy or Irish Traveller</w:t>
      </w:r>
    </w:p>
    <w:p w14:paraId="47831A10" w14:textId="20B50128" w:rsidR="2F504589" w:rsidRDefault="2F504589">
      <w:pPr>
        <w:pStyle w:val="CommentText"/>
      </w:pPr>
      <w:r>
        <w:t>4. Any other White background, please describe</w:t>
      </w:r>
    </w:p>
  </w:comment>
  <w:comment w:id="37" w:author="Chris Tomlinson" w:date="2023-01-03T08:55:00Z" w:initials="CT">
    <w:p w14:paraId="75061FC0" w14:textId="43412E17" w:rsidR="2F504589" w:rsidRDefault="2F504589">
      <w:pPr>
        <w:pStyle w:val="CommentText"/>
      </w:pPr>
      <w:r>
        <w:t>Although the figure from the Marmot review below uses a greater granularity than the 5 ONS categories which appears to show interesting differences. Worth exploring data and making categorisation of ethnicity explicit in methods given central role in this work</w:t>
      </w:r>
      <w:r>
        <w:rPr>
          <w:rStyle w:val="CommentReference"/>
        </w:rPr>
        <w:annotationRef/>
      </w:r>
    </w:p>
  </w:comment>
  <w:comment w:id="38" w:author="Joanna Davies" w:date="2023-02-06T17:22:00Z" w:initials="JD">
    <w:p w14:paraId="54042A83" w14:textId="77777777" w:rsidR="00A8295B" w:rsidRDefault="00A8295B" w:rsidP="00332EF4">
      <w:pPr>
        <w:pStyle w:val="CommentText"/>
      </w:pPr>
      <w:r>
        <w:rPr>
          <w:rStyle w:val="CommentReference"/>
        </w:rPr>
        <w:annotationRef/>
      </w:r>
      <w:r>
        <w:t>Have done this and made more explicit in protocol, thanks for flagging</w:t>
      </w:r>
    </w:p>
  </w:comment>
  <w:comment w:id="39" w:author="Amitava Banerjee" w:date="2022-12-30T16:30:00Z" w:initials="AB">
    <w:p w14:paraId="54EF613B" w14:textId="6DD3B69A" w:rsidR="091F6181" w:rsidRDefault="091F6181">
      <w:pPr>
        <w:pStyle w:val="CommentText"/>
      </w:pPr>
      <w:r>
        <w:t>my only comment again is how we tease out the specific impact/association for SES in end of life compared to other populations where we know SES to be a factor. Potential control groups:</w:t>
      </w:r>
      <w:r>
        <w:rPr>
          <w:rStyle w:val="CommentReference"/>
        </w:rPr>
        <w:annotationRef/>
      </w:r>
    </w:p>
    <w:p w14:paraId="748B1DA3" w14:textId="1AA7E851" w:rsidR="091F6181" w:rsidRDefault="091F6181">
      <w:pPr>
        <w:pStyle w:val="CommentText"/>
      </w:pPr>
      <w:r>
        <w:t>1. Same patients but look at before last 3 months of life</w:t>
      </w:r>
    </w:p>
    <w:p w14:paraId="10E87961" w14:textId="0551127C" w:rsidR="091F6181" w:rsidRDefault="091F6181">
      <w:pPr>
        <w:pStyle w:val="CommentText"/>
      </w:pPr>
      <w:r>
        <w:t>2. Independent population (not deaths)</w:t>
      </w:r>
    </w:p>
  </w:comment>
  <w:comment w:id="40" w:author="Joanna Davies" w:date="2023-02-06T17:25:00Z" w:initials="JD">
    <w:p w14:paraId="77BAF699" w14:textId="77777777" w:rsidR="006D58FC" w:rsidRDefault="006D58FC" w:rsidP="00400289">
      <w:pPr>
        <w:pStyle w:val="CommentText"/>
      </w:pPr>
      <w:r>
        <w:rPr>
          <w:rStyle w:val="CommentReference"/>
        </w:rPr>
        <w:annotationRef/>
      </w:r>
      <w:r>
        <w:t>Thank you, I can see this comparative approach would be useful. From previous analysis we would expect the influence of SEP on eol outcome to diminish closer to death - but this is not the focus of this analysis - here we are more interested in demand on services by people close to death and the intersectional inequalities within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DE8DC0" w15:done="0"/>
  <w15:commentEx w15:paraId="22F5F247" w15:paraIdParent="56DE8DC0" w15:done="0"/>
  <w15:commentEx w15:paraId="32DF9729" w15:done="0"/>
  <w15:commentEx w15:paraId="5EA6B91A" w15:paraIdParent="32DF9729" w15:done="0"/>
  <w15:commentEx w15:paraId="57C29420" w15:done="0"/>
  <w15:commentEx w15:paraId="5A7D8772" w15:paraIdParent="57C29420" w15:done="0"/>
  <w15:commentEx w15:paraId="5467DC7F" w15:done="0"/>
  <w15:commentEx w15:paraId="627561BA" w15:paraIdParent="5467DC7F" w15:done="0"/>
  <w15:commentEx w15:paraId="1898294A" w15:done="0"/>
  <w15:commentEx w15:paraId="7570EB22" w15:paraIdParent="1898294A" w15:done="0"/>
  <w15:commentEx w15:paraId="2780E660" w15:done="0"/>
  <w15:commentEx w15:paraId="2351BE8C" w15:paraIdParent="2780E660" w15:done="0"/>
  <w15:commentEx w15:paraId="45395CC0" w15:done="0"/>
  <w15:commentEx w15:paraId="092BAFAC" w15:paraIdParent="45395CC0" w15:done="0"/>
  <w15:commentEx w15:paraId="7F17F846" w15:done="0"/>
  <w15:commentEx w15:paraId="66CE291D" w15:paraIdParent="7F17F846" w15:done="0"/>
  <w15:commentEx w15:paraId="00900310" w15:done="0"/>
  <w15:commentEx w15:paraId="1FE15A60" w15:paraIdParent="00900310" w15:done="0"/>
  <w15:commentEx w15:paraId="148FA810" w15:done="0"/>
  <w15:commentEx w15:paraId="7407F0D3" w15:paraIdParent="148FA810" w15:done="0"/>
  <w15:commentEx w15:paraId="2DF1F5DE" w15:done="0"/>
  <w15:commentEx w15:paraId="6F656A4D" w15:paraIdParent="2DF1F5DE" w15:done="0"/>
  <w15:commentEx w15:paraId="58ED073F" w15:done="0"/>
  <w15:commentEx w15:paraId="068A3B72" w15:paraIdParent="58ED073F" w15:done="0"/>
  <w15:commentEx w15:paraId="26AEE0DE" w15:done="0"/>
  <w15:commentEx w15:paraId="2189A982" w15:paraIdParent="26AEE0DE" w15:done="0"/>
  <w15:commentEx w15:paraId="682C74D7" w15:done="0"/>
  <w15:commentEx w15:paraId="19EE5B3C" w15:paraIdParent="682C74D7" w15:done="0"/>
  <w15:commentEx w15:paraId="70787581" w15:done="0"/>
  <w15:commentEx w15:paraId="0ABAC182" w15:paraIdParent="70787581" w15:done="0"/>
  <w15:commentEx w15:paraId="319AAC03" w15:done="1"/>
  <w15:commentEx w15:paraId="14BBFD95" w15:done="0"/>
  <w15:commentEx w15:paraId="54961D20" w15:paraIdParent="14BBFD95" w15:done="0"/>
  <w15:commentEx w15:paraId="47831A10" w15:done="0"/>
  <w15:commentEx w15:paraId="75061FC0" w15:paraIdParent="47831A10" w15:done="0"/>
  <w15:commentEx w15:paraId="54042A83" w15:paraIdParent="47831A10" w15:done="0"/>
  <w15:commentEx w15:paraId="10E87961" w15:done="0"/>
  <w15:commentEx w15:paraId="77BAF699" w15:paraIdParent="10E879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ECBFD7D" w16cex:dateUtc="2023-01-04T15:13:00Z"/>
  <w16cex:commentExtensible w16cex:durableId="278BAB8B" w16cex:dateUtc="2023-02-06T16:38:00Z"/>
  <w16cex:commentExtensible w16cex:durableId="71ECE9AE" w16cex:dateUtc="2023-01-04T15:14:00Z"/>
  <w16cex:commentExtensible w16cex:durableId="278BABAB" w16cex:dateUtc="2023-02-06T16:39:00Z"/>
  <w16cex:commentExtensible w16cex:durableId="080847FF" w16cex:dateUtc="2023-01-04T15:18:00Z"/>
  <w16cex:commentExtensible w16cex:durableId="278BABD2" w16cex:dateUtc="2023-02-06T16:39:00Z"/>
  <w16cex:commentExtensible w16cex:durableId="2AE7ABCC" w16cex:dateUtc="2022-12-30T16:27:00Z"/>
  <w16cex:commentExtensible w16cex:durableId="278BACEB" w16cex:dateUtc="2023-02-06T16:44:00Z"/>
  <w16cex:commentExtensible w16cex:durableId="5108E1F6" w16cex:dateUtc="2023-01-03T08:44:00Z"/>
  <w16cex:commentExtensible w16cex:durableId="278BAD37" w16cex:dateUtc="2023-02-06T16:45:00Z"/>
  <w16cex:commentExtensible w16cex:durableId="07DB3FDB" w16cex:dateUtc="2023-01-04T15:21:00Z"/>
  <w16cex:commentExtensible w16cex:durableId="278BAE05" w16cex:dateUtc="2023-02-06T16:49:00Z"/>
  <w16cex:commentExtensible w16cex:durableId="3D9597E8" w16cex:dateUtc="2023-01-03T08:49:00Z"/>
  <w16cex:commentExtensible w16cex:durableId="278BAE1C" w16cex:dateUtc="2023-02-06T16:49:00Z"/>
  <w16cex:commentExtensible w16cex:durableId="4B44B76A" w16cex:dateUtc="2023-01-04T15:21:00Z"/>
  <w16cex:commentExtensible w16cex:durableId="278BAE9D" w16cex:dateUtc="2023-02-06T16:51:00Z"/>
  <w16cex:commentExtensible w16cex:durableId="30988A93" w16cex:dateUtc="2023-01-04T15:21:00Z"/>
  <w16cex:commentExtensible w16cex:durableId="278BAF55" w16cex:dateUtc="2023-02-06T16:54:00Z"/>
  <w16cex:commentExtensible w16cex:durableId="52955289" w16cex:dateUtc="2023-01-03T08:46:00Z"/>
  <w16cex:commentExtensible w16cex:durableId="278BAF72" w16cex:dateUtc="2023-02-06T16:55:00Z"/>
  <w16cex:commentExtensible w16cex:durableId="0F8861C4" w16cex:dateUtc="2023-01-04T15:25:00Z"/>
  <w16cex:commentExtensible w16cex:durableId="278BB04B" w16cex:dateUtc="2023-02-06T16:58:00Z"/>
  <w16cex:commentExtensible w16cex:durableId="6D192E78" w16cex:dateUtc="2023-01-04T15:25:00Z"/>
  <w16cex:commentExtensible w16cex:durableId="278BB2A5" w16cex:dateUtc="2023-02-06T17:08:00Z"/>
  <w16cex:commentExtensible w16cex:durableId="4E83B57F" w16cex:dateUtc="2023-01-03T08:48:00Z"/>
  <w16cex:commentExtensible w16cex:durableId="278BB2FC" w16cex:dateUtc="2023-02-06T17:10:00Z"/>
  <w16cex:commentExtensible w16cex:durableId="23435571" w16cex:dateUtc="2023-01-03T08:51:00Z"/>
  <w16cex:commentExtensible w16cex:durableId="278BB317" w16cex:dateUtc="2023-02-06T17:10:00Z"/>
  <w16cex:commentExtensible w16cex:durableId="71592361" w16cex:dateUtc="2023-01-04T15:30:00Z"/>
  <w16cex:commentExtensible w16cex:durableId="278BB52D" w16cex:dateUtc="2023-02-06T17:19:00Z"/>
  <w16cex:commentExtensible w16cex:durableId="274AB382" w16cex:dateUtc="2022-12-19T09:55:00Z"/>
  <w16cex:commentExtensible w16cex:durableId="5F8C9158" w16cex:dateUtc="2023-01-04T15:31:00Z"/>
  <w16cex:commentExtensible w16cex:durableId="278BB5AC" w16cex:dateUtc="2023-02-06T17:21:00Z"/>
  <w16cex:commentExtensible w16cex:durableId="65291A16" w16cex:dateUtc="2023-01-03T08:53:00Z"/>
  <w16cex:commentExtensible w16cex:durableId="3D0BF944" w16cex:dateUtc="2023-01-03T08:55:00Z"/>
  <w16cex:commentExtensible w16cex:durableId="278BB5C6" w16cex:dateUtc="2023-02-06T17:22:00Z"/>
  <w16cex:commentExtensible w16cex:durableId="71129669" w16cex:dateUtc="2022-12-30T16:30:00Z"/>
  <w16cex:commentExtensible w16cex:durableId="278BB679" w16cex:dateUtc="2023-02-06T1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DE8DC0" w16cid:durableId="1ECBFD7D"/>
  <w16cid:commentId w16cid:paraId="22F5F247" w16cid:durableId="278BAB8B"/>
  <w16cid:commentId w16cid:paraId="32DF9729" w16cid:durableId="71ECE9AE"/>
  <w16cid:commentId w16cid:paraId="5EA6B91A" w16cid:durableId="278BABAB"/>
  <w16cid:commentId w16cid:paraId="57C29420" w16cid:durableId="080847FF"/>
  <w16cid:commentId w16cid:paraId="5A7D8772" w16cid:durableId="278BABD2"/>
  <w16cid:commentId w16cid:paraId="5467DC7F" w16cid:durableId="2AE7ABCC"/>
  <w16cid:commentId w16cid:paraId="627561BA" w16cid:durableId="278BACEB"/>
  <w16cid:commentId w16cid:paraId="1898294A" w16cid:durableId="5108E1F6"/>
  <w16cid:commentId w16cid:paraId="7570EB22" w16cid:durableId="278BAD37"/>
  <w16cid:commentId w16cid:paraId="2780E660" w16cid:durableId="07DB3FDB"/>
  <w16cid:commentId w16cid:paraId="2351BE8C" w16cid:durableId="278BAE05"/>
  <w16cid:commentId w16cid:paraId="45395CC0" w16cid:durableId="3D9597E8"/>
  <w16cid:commentId w16cid:paraId="092BAFAC" w16cid:durableId="278BAE1C"/>
  <w16cid:commentId w16cid:paraId="7F17F846" w16cid:durableId="4B44B76A"/>
  <w16cid:commentId w16cid:paraId="66CE291D" w16cid:durableId="278BAE9D"/>
  <w16cid:commentId w16cid:paraId="00900310" w16cid:durableId="30988A93"/>
  <w16cid:commentId w16cid:paraId="1FE15A60" w16cid:durableId="278BAF55"/>
  <w16cid:commentId w16cid:paraId="148FA810" w16cid:durableId="52955289"/>
  <w16cid:commentId w16cid:paraId="7407F0D3" w16cid:durableId="278BAF72"/>
  <w16cid:commentId w16cid:paraId="2DF1F5DE" w16cid:durableId="0F8861C4"/>
  <w16cid:commentId w16cid:paraId="6F656A4D" w16cid:durableId="278BB04B"/>
  <w16cid:commentId w16cid:paraId="58ED073F" w16cid:durableId="6D192E78"/>
  <w16cid:commentId w16cid:paraId="068A3B72" w16cid:durableId="278BB2A5"/>
  <w16cid:commentId w16cid:paraId="26AEE0DE" w16cid:durableId="4E83B57F"/>
  <w16cid:commentId w16cid:paraId="2189A982" w16cid:durableId="278BB2FC"/>
  <w16cid:commentId w16cid:paraId="682C74D7" w16cid:durableId="23435571"/>
  <w16cid:commentId w16cid:paraId="19EE5B3C" w16cid:durableId="278BB317"/>
  <w16cid:commentId w16cid:paraId="70787581" w16cid:durableId="71592361"/>
  <w16cid:commentId w16cid:paraId="0ABAC182" w16cid:durableId="278BB52D"/>
  <w16cid:commentId w16cid:paraId="319AAC03" w16cid:durableId="274AB382"/>
  <w16cid:commentId w16cid:paraId="14BBFD95" w16cid:durableId="5F8C9158"/>
  <w16cid:commentId w16cid:paraId="54961D20" w16cid:durableId="278BB5AC"/>
  <w16cid:commentId w16cid:paraId="47831A10" w16cid:durableId="65291A16"/>
  <w16cid:commentId w16cid:paraId="75061FC0" w16cid:durableId="3D0BF944"/>
  <w16cid:commentId w16cid:paraId="54042A83" w16cid:durableId="278BB5C6"/>
  <w16cid:commentId w16cid:paraId="10E87961" w16cid:durableId="71129669"/>
  <w16cid:commentId w16cid:paraId="77BAF699" w16cid:durableId="278BB6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062FA"/>
    <w:multiLevelType w:val="hybridMultilevel"/>
    <w:tmpl w:val="AE2E90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FC03147"/>
    <w:multiLevelType w:val="hybridMultilevel"/>
    <w:tmpl w:val="511E3F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6841905"/>
    <w:multiLevelType w:val="hybridMultilevel"/>
    <w:tmpl w:val="37B696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25A432C"/>
    <w:multiLevelType w:val="hybridMultilevel"/>
    <w:tmpl w:val="22661C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174033440">
    <w:abstractNumId w:val="0"/>
  </w:num>
  <w:num w:numId="2" w16cid:durableId="1489203120">
    <w:abstractNumId w:val="3"/>
  </w:num>
  <w:num w:numId="3" w16cid:durableId="647443726">
    <w:abstractNumId w:val="1"/>
  </w:num>
  <w:num w:numId="4" w16cid:durableId="3124878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na Davies">
    <w15:presenceInfo w15:providerId="AD" w15:userId="S::k1214788@kcl.ac.uk::a1578834-445e-4ff6-b819-c726ef3027c6"/>
  </w15:person>
  <w15:person w15:author="Fliss">
    <w15:presenceInfo w15:providerId="Windows Live" w15:userId="2be8ed58979ce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Sage 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05d29zvifx59qe2e5dvtpw70ft9t2afrt5d&quot;&gt;My EndNote Library-Converted&lt;record-ids&gt;&lt;item&gt;238&lt;/item&gt;&lt;item&gt;877&lt;/item&gt;&lt;item&gt;887&lt;/item&gt;&lt;item&gt;980&lt;/item&gt;&lt;item&gt;1106&lt;/item&gt;&lt;item&gt;1107&lt;/item&gt;&lt;item&gt;1111&lt;/item&gt;&lt;item&gt;1158&lt;/item&gt;&lt;item&gt;1239&lt;/item&gt;&lt;item&gt;1267&lt;/item&gt;&lt;item&gt;1273&lt;/item&gt;&lt;item&gt;1285&lt;/item&gt;&lt;item&gt;1467&lt;/item&gt;&lt;item&gt;1488&lt;/item&gt;&lt;item&gt;1527&lt;/item&gt;&lt;item&gt;1528&lt;/item&gt;&lt;item&gt;1529&lt;/item&gt;&lt;item&gt;1530&lt;/item&gt;&lt;item&gt;1531&lt;/item&gt;&lt;item&gt;1532&lt;/item&gt;&lt;item&gt;1533&lt;/item&gt;&lt;/record-ids&gt;&lt;/item&gt;&lt;/Libraries&gt;"/>
  </w:docVars>
  <w:rsids>
    <w:rsidRoot w:val="00A40E0C"/>
    <w:rsid w:val="00000018"/>
    <w:rsid w:val="000036A8"/>
    <w:rsid w:val="00004737"/>
    <w:rsid w:val="00014004"/>
    <w:rsid w:val="00015328"/>
    <w:rsid w:val="0002275A"/>
    <w:rsid w:val="0003110E"/>
    <w:rsid w:val="000313FB"/>
    <w:rsid w:val="00042BFA"/>
    <w:rsid w:val="00043489"/>
    <w:rsid w:val="00043AA0"/>
    <w:rsid w:val="00057B45"/>
    <w:rsid w:val="00061564"/>
    <w:rsid w:val="00064B68"/>
    <w:rsid w:val="00075080"/>
    <w:rsid w:val="00085748"/>
    <w:rsid w:val="00086D1B"/>
    <w:rsid w:val="00090867"/>
    <w:rsid w:val="000945D5"/>
    <w:rsid w:val="000965D4"/>
    <w:rsid w:val="00096E97"/>
    <w:rsid w:val="00097B36"/>
    <w:rsid w:val="000A1A47"/>
    <w:rsid w:val="000A24E9"/>
    <w:rsid w:val="000A37CC"/>
    <w:rsid w:val="000B1217"/>
    <w:rsid w:val="000B2CBB"/>
    <w:rsid w:val="000B3FDD"/>
    <w:rsid w:val="000B4867"/>
    <w:rsid w:val="000C2851"/>
    <w:rsid w:val="000C6558"/>
    <w:rsid w:val="000D46FB"/>
    <w:rsid w:val="000E2C27"/>
    <w:rsid w:val="000F7878"/>
    <w:rsid w:val="000F791B"/>
    <w:rsid w:val="000F7951"/>
    <w:rsid w:val="0010160B"/>
    <w:rsid w:val="00101803"/>
    <w:rsid w:val="00101A33"/>
    <w:rsid w:val="00101BC5"/>
    <w:rsid w:val="00105688"/>
    <w:rsid w:val="0010606C"/>
    <w:rsid w:val="00106AB3"/>
    <w:rsid w:val="00110D39"/>
    <w:rsid w:val="00112080"/>
    <w:rsid w:val="0011220B"/>
    <w:rsid w:val="00112E9F"/>
    <w:rsid w:val="00113958"/>
    <w:rsid w:val="001148F5"/>
    <w:rsid w:val="0011655B"/>
    <w:rsid w:val="00122811"/>
    <w:rsid w:val="0012446E"/>
    <w:rsid w:val="00127619"/>
    <w:rsid w:val="001304DA"/>
    <w:rsid w:val="001313E8"/>
    <w:rsid w:val="001315DA"/>
    <w:rsid w:val="00135B5C"/>
    <w:rsid w:val="00136530"/>
    <w:rsid w:val="00142B96"/>
    <w:rsid w:val="00147F91"/>
    <w:rsid w:val="00150020"/>
    <w:rsid w:val="0015426B"/>
    <w:rsid w:val="00156FF4"/>
    <w:rsid w:val="00161AF8"/>
    <w:rsid w:val="00161DA9"/>
    <w:rsid w:val="001627B9"/>
    <w:rsid w:val="001638E7"/>
    <w:rsid w:val="001648EA"/>
    <w:rsid w:val="0017195F"/>
    <w:rsid w:val="00171E6C"/>
    <w:rsid w:val="00172753"/>
    <w:rsid w:val="00180B3E"/>
    <w:rsid w:val="00181E8E"/>
    <w:rsid w:val="0018395D"/>
    <w:rsid w:val="00183FF9"/>
    <w:rsid w:val="00184B18"/>
    <w:rsid w:val="00186659"/>
    <w:rsid w:val="00186BD8"/>
    <w:rsid w:val="00187546"/>
    <w:rsid w:val="00190200"/>
    <w:rsid w:val="00194BDA"/>
    <w:rsid w:val="00195377"/>
    <w:rsid w:val="001B68A2"/>
    <w:rsid w:val="001B7A15"/>
    <w:rsid w:val="001C504C"/>
    <w:rsid w:val="001D0FB2"/>
    <w:rsid w:val="001D625A"/>
    <w:rsid w:val="001E168E"/>
    <w:rsid w:val="001E2895"/>
    <w:rsid w:val="001E416C"/>
    <w:rsid w:val="001E5694"/>
    <w:rsid w:val="001E6AF2"/>
    <w:rsid w:val="001E6D04"/>
    <w:rsid w:val="001F4E25"/>
    <w:rsid w:val="001F4F04"/>
    <w:rsid w:val="001F5AF6"/>
    <w:rsid w:val="001F5D33"/>
    <w:rsid w:val="001F778E"/>
    <w:rsid w:val="0020501E"/>
    <w:rsid w:val="002061FD"/>
    <w:rsid w:val="0021417A"/>
    <w:rsid w:val="0021737D"/>
    <w:rsid w:val="00220BD1"/>
    <w:rsid w:val="0022226F"/>
    <w:rsid w:val="002252E1"/>
    <w:rsid w:val="0023560D"/>
    <w:rsid w:val="002368F8"/>
    <w:rsid w:val="002375CE"/>
    <w:rsid w:val="0024253E"/>
    <w:rsid w:val="002451F0"/>
    <w:rsid w:val="00254BE2"/>
    <w:rsid w:val="00254E7B"/>
    <w:rsid w:val="00261107"/>
    <w:rsid w:val="0027718D"/>
    <w:rsid w:val="00280A10"/>
    <w:rsid w:val="0028451F"/>
    <w:rsid w:val="00286A0A"/>
    <w:rsid w:val="00292E82"/>
    <w:rsid w:val="00296BB9"/>
    <w:rsid w:val="002C5D6B"/>
    <w:rsid w:val="002C6DC8"/>
    <w:rsid w:val="002C7898"/>
    <w:rsid w:val="002D1B12"/>
    <w:rsid w:val="002D732E"/>
    <w:rsid w:val="002E1CE7"/>
    <w:rsid w:val="002E4AB6"/>
    <w:rsid w:val="002F0F7D"/>
    <w:rsid w:val="002F1099"/>
    <w:rsid w:val="002F5108"/>
    <w:rsid w:val="002F5BB6"/>
    <w:rsid w:val="0030050D"/>
    <w:rsid w:val="003065ED"/>
    <w:rsid w:val="0031125B"/>
    <w:rsid w:val="00314E2C"/>
    <w:rsid w:val="003161D8"/>
    <w:rsid w:val="00320EB4"/>
    <w:rsid w:val="003224D7"/>
    <w:rsid w:val="00331F3E"/>
    <w:rsid w:val="003354F8"/>
    <w:rsid w:val="003370BF"/>
    <w:rsid w:val="003372A5"/>
    <w:rsid w:val="00337811"/>
    <w:rsid w:val="0034022B"/>
    <w:rsid w:val="00342495"/>
    <w:rsid w:val="00346B73"/>
    <w:rsid w:val="00350083"/>
    <w:rsid w:val="003501E5"/>
    <w:rsid w:val="00357D3D"/>
    <w:rsid w:val="00360ACC"/>
    <w:rsid w:val="00366CD0"/>
    <w:rsid w:val="00373B11"/>
    <w:rsid w:val="00380DBE"/>
    <w:rsid w:val="00381E42"/>
    <w:rsid w:val="00385E4E"/>
    <w:rsid w:val="0039395F"/>
    <w:rsid w:val="003A217A"/>
    <w:rsid w:val="003A38FA"/>
    <w:rsid w:val="003A42B3"/>
    <w:rsid w:val="003A4B17"/>
    <w:rsid w:val="003B0201"/>
    <w:rsid w:val="003B2B0F"/>
    <w:rsid w:val="003C0B65"/>
    <w:rsid w:val="003C777C"/>
    <w:rsid w:val="003C7CB3"/>
    <w:rsid w:val="003D184A"/>
    <w:rsid w:val="003D3F33"/>
    <w:rsid w:val="003D45FE"/>
    <w:rsid w:val="003D61C0"/>
    <w:rsid w:val="003E03E1"/>
    <w:rsid w:val="003E3D9F"/>
    <w:rsid w:val="003E554F"/>
    <w:rsid w:val="003E79AD"/>
    <w:rsid w:val="003F3303"/>
    <w:rsid w:val="003F67B2"/>
    <w:rsid w:val="003F7EA0"/>
    <w:rsid w:val="004056BF"/>
    <w:rsid w:val="004068A2"/>
    <w:rsid w:val="004072AC"/>
    <w:rsid w:val="00410584"/>
    <w:rsid w:val="00414983"/>
    <w:rsid w:val="004170DB"/>
    <w:rsid w:val="004223D7"/>
    <w:rsid w:val="004237FB"/>
    <w:rsid w:val="00426B17"/>
    <w:rsid w:val="00426C9B"/>
    <w:rsid w:val="00426F58"/>
    <w:rsid w:val="004465F7"/>
    <w:rsid w:val="00446D36"/>
    <w:rsid w:val="004525D2"/>
    <w:rsid w:val="00457367"/>
    <w:rsid w:val="00463A43"/>
    <w:rsid w:val="00464177"/>
    <w:rsid w:val="004659CC"/>
    <w:rsid w:val="00465DDC"/>
    <w:rsid w:val="00466137"/>
    <w:rsid w:val="00470ABC"/>
    <w:rsid w:val="00475821"/>
    <w:rsid w:val="00477073"/>
    <w:rsid w:val="00480EC9"/>
    <w:rsid w:val="004863E7"/>
    <w:rsid w:val="00486D62"/>
    <w:rsid w:val="004951E2"/>
    <w:rsid w:val="00496990"/>
    <w:rsid w:val="004970B0"/>
    <w:rsid w:val="004A1965"/>
    <w:rsid w:val="004A1FFD"/>
    <w:rsid w:val="004A2546"/>
    <w:rsid w:val="004A5526"/>
    <w:rsid w:val="004A70D2"/>
    <w:rsid w:val="004B0CE3"/>
    <w:rsid w:val="004B5975"/>
    <w:rsid w:val="004B5E05"/>
    <w:rsid w:val="004B69AA"/>
    <w:rsid w:val="004B6A4A"/>
    <w:rsid w:val="004C0F90"/>
    <w:rsid w:val="004C5C43"/>
    <w:rsid w:val="004D1C15"/>
    <w:rsid w:val="004D57CA"/>
    <w:rsid w:val="004E031E"/>
    <w:rsid w:val="004E1646"/>
    <w:rsid w:val="004E3EDB"/>
    <w:rsid w:val="004E635B"/>
    <w:rsid w:val="004F389C"/>
    <w:rsid w:val="004F3B33"/>
    <w:rsid w:val="004F7693"/>
    <w:rsid w:val="00506A8F"/>
    <w:rsid w:val="00513966"/>
    <w:rsid w:val="00513E4B"/>
    <w:rsid w:val="0051414E"/>
    <w:rsid w:val="005221F3"/>
    <w:rsid w:val="00530AEB"/>
    <w:rsid w:val="00531E0A"/>
    <w:rsid w:val="00534162"/>
    <w:rsid w:val="005341FA"/>
    <w:rsid w:val="005345EA"/>
    <w:rsid w:val="005375C0"/>
    <w:rsid w:val="005421F4"/>
    <w:rsid w:val="00542A0F"/>
    <w:rsid w:val="00551496"/>
    <w:rsid w:val="0055184F"/>
    <w:rsid w:val="0055231E"/>
    <w:rsid w:val="005609D9"/>
    <w:rsid w:val="00562A35"/>
    <w:rsid w:val="00562BE5"/>
    <w:rsid w:val="0056340A"/>
    <w:rsid w:val="005674EC"/>
    <w:rsid w:val="0057339D"/>
    <w:rsid w:val="00573C7C"/>
    <w:rsid w:val="005754FF"/>
    <w:rsid w:val="0057626E"/>
    <w:rsid w:val="00583A4F"/>
    <w:rsid w:val="0059109F"/>
    <w:rsid w:val="00592FBD"/>
    <w:rsid w:val="005A3897"/>
    <w:rsid w:val="005B44D7"/>
    <w:rsid w:val="005C677D"/>
    <w:rsid w:val="005D2B2B"/>
    <w:rsid w:val="005D47C7"/>
    <w:rsid w:val="005D5F29"/>
    <w:rsid w:val="005E33AC"/>
    <w:rsid w:val="005E45EB"/>
    <w:rsid w:val="005E4C15"/>
    <w:rsid w:val="005F241F"/>
    <w:rsid w:val="005F6CB3"/>
    <w:rsid w:val="0060048B"/>
    <w:rsid w:val="00600652"/>
    <w:rsid w:val="0060228E"/>
    <w:rsid w:val="006038E9"/>
    <w:rsid w:val="006107BD"/>
    <w:rsid w:val="00612446"/>
    <w:rsid w:val="00612B7E"/>
    <w:rsid w:val="00614D69"/>
    <w:rsid w:val="00617CC0"/>
    <w:rsid w:val="00632818"/>
    <w:rsid w:val="00635BB1"/>
    <w:rsid w:val="00643F2E"/>
    <w:rsid w:val="00644A4E"/>
    <w:rsid w:val="00645554"/>
    <w:rsid w:val="00645645"/>
    <w:rsid w:val="00660D27"/>
    <w:rsid w:val="006628CE"/>
    <w:rsid w:val="0066349D"/>
    <w:rsid w:val="0066436D"/>
    <w:rsid w:val="00675E81"/>
    <w:rsid w:val="00680140"/>
    <w:rsid w:val="00681877"/>
    <w:rsid w:val="00683419"/>
    <w:rsid w:val="0069548E"/>
    <w:rsid w:val="006A0231"/>
    <w:rsid w:val="006A0793"/>
    <w:rsid w:val="006A3C3C"/>
    <w:rsid w:val="006B03F8"/>
    <w:rsid w:val="006B0E5B"/>
    <w:rsid w:val="006B675F"/>
    <w:rsid w:val="006B7A0C"/>
    <w:rsid w:val="006C0F0B"/>
    <w:rsid w:val="006C24D8"/>
    <w:rsid w:val="006C6462"/>
    <w:rsid w:val="006C65A0"/>
    <w:rsid w:val="006D017D"/>
    <w:rsid w:val="006D1E5A"/>
    <w:rsid w:val="006D58FC"/>
    <w:rsid w:val="006E05DA"/>
    <w:rsid w:val="006E5079"/>
    <w:rsid w:val="006E5775"/>
    <w:rsid w:val="006E59C3"/>
    <w:rsid w:val="006E6F99"/>
    <w:rsid w:val="006F5084"/>
    <w:rsid w:val="006F7B54"/>
    <w:rsid w:val="00704544"/>
    <w:rsid w:val="0070473A"/>
    <w:rsid w:val="00705C03"/>
    <w:rsid w:val="00705EC7"/>
    <w:rsid w:val="007063C4"/>
    <w:rsid w:val="0070799C"/>
    <w:rsid w:val="00707CB9"/>
    <w:rsid w:val="00711D85"/>
    <w:rsid w:val="00712847"/>
    <w:rsid w:val="00720FAC"/>
    <w:rsid w:val="0072296E"/>
    <w:rsid w:val="00722D75"/>
    <w:rsid w:val="0072726A"/>
    <w:rsid w:val="00731615"/>
    <w:rsid w:val="007425C0"/>
    <w:rsid w:val="007449CA"/>
    <w:rsid w:val="00746856"/>
    <w:rsid w:val="00747157"/>
    <w:rsid w:val="00747AE6"/>
    <w:rsid w:val="007550F9"/>
    <w:rsid w:val="00757501"/>
    <w:rsid w:val="00761A9D"/>
    <w:rsid w:val="0076672F"/>
    <w:rsid w:val="00767934"/>
    <w:rsid w:val="007805FA"/>
    <w:rsid w:val="00782E51"/>
    <w:rsid w:val="00785C13"/>
    <w:rsid w:val="00793AA7"/>
    <w:rsid w:val="007972D3"/>
    <w:rsid w:val="007975D5"/>
    <w:rsid w:val="007B069F"/>
    <w:rsid w:val="007B3581"/>
    <w:rsid w:val="007B3F04"/>
    <w:rsid w:val="007C0C0B"/>
    <w:rsid w:val="007C1D65"/>
    <w:rsid w:val="007C4485"/>
    <w:rsid w:val="007C4B67"/>
    <w:rsid w:val="007C6AF9"/>
    <w:rsid w:val="007C6C05"/>
    <w:rsid w:val="007D4B64"/>
    <w:rsid w:val="007D50C6"/>
    <w:rsid w:val="007F0678"/>
    <w:rsid w:val="007F4550"/>
    <w:rsid w:val="007F60F2"/>
    <w:rsid w:val="007F7694"/>
    <w:rsid w:val="0080666B"/>
    <w:rsid w:val="0081096C"/>
    <w:rsid w:val="00810A72"/>
    <w:rsid w:val="0081120F"/>
    <w:rsid w:val="008123DF"/>
    <w:rsid w:val="0081626E"/>
    <w:rsid w:val="00821CEF"/>
    <w:rsid w:val="00824C5F"/>
    <w:rsid w:val="008275D2"/>
    <w:rsid w:val="00827E52"/>
    <w:rsid w:val="00851881"/>
    <w:rsid w:val="00857ADB"/>
    <w:rsid w:val="00860493"/>
    <w:rsid w:val="00863D04"/>
    <w:rsid w:val="00864D95"/>
    <w:rsid w:val="0086561D"/>
    <w:rsid w:val="0086662D"/>
    <w:rsid w:val="00883076"/>
    <w:rsid w:val="00883995"/>
    <w:rsid w:val="0089474A"/>
    <w:rsid w:val="00896DF2"/>
    <w:rsid w:val="00897174"/>
    <w:rsid w:val="008A4F37"/>
    <w:rsid w:val="008B0465"/>
    <w:rsid w:val="008B1C64"/>
    <w:rsid w:val="008B37A9"/>
    <w:rsid w:val="008B3836"/>
    <w:rsid w:val="008C1210"/>
    <w:rsid w:val="008C26A5"/>
    <w:rsid w:val="008C7A88"/>
    <w:rsid w:val="008D37B8"/>
    <w:rsid w:val="008E5EF1"/>
    <w:rsid w:val="008E66C2"/>
    <w:rsid w:val="008F2F29"/>
    <w:rsid w:val="0090257A"/>
    <w:rsid w:val="009028ED"/>
    <w:rsid w:val="00902E84"/>
    <w:rsid w:val="0090339C"/>
    <w:rsid w:val="00906825"/>
    <w:rsid w:val="0092472A"/>
    <w:rsid w:val="00924793"/>
    <w:rsid w:val="0093145C"/>
    <w:rsid w:val="009333B3"/>
    <w:rsid w:val="00935831"/>
    <w:rsid w:val="009448FF"/>
    <w:rsid w:val="00947FF9"/>
    <w:rsid w:val="00951030"/>
    <w:rsid w:val="0096371A"/>
    <w:rsid w:val="009640A7"/>
    <w:rsid w:val="009717B2"/>
    <w:rsid w:val="009748F8"/>
    <w:rsid w:val="00975BB7"/>
    <w:rsid w:val="00976044"/>
    <w:rsid w:val="00981C70"/>
    <w:rsid w:val="00985217"/>
    <w:rsid w:val="0098669E"/>
    <w:rsid w:val="00987D69"/>
    <w:rsid w:val="009954E4"/>
    <w:rsid w:val="009968E0"/>
    <w:rsid w:val="009A02C5"/>
    <w:rsid w:val="009A0FB2"/>
    <w:rsid w:val="009A2271"/>
    <w:rsid w:val="009A5843"/>
    <w:rsid w:val="009A5A50"/>
    <w:rsid w:val="009B6ED5"/>
    <w:rsid w:val="009C1321"/>
    <w:rsid w:val="009C2015"/>
    <w:rsid w:val="009C2E3E"/>
    <w:rsid w:val="009C5AA5"/>
    <w:rsid w:val="009D2D9C"/>
    <w:rsid w:val="009D4C38"/>
    <w:rsid w:val="009D59F0"/>
    <w:rsid w:val="009D600B"/>
    <w:rsid w:val="009D7E70"/>
    <w:rsid w:val="009E143D"/>
    <w:rsid w:val="009E4BF8"/>
    <w:rsid w:val="009F2C74"/>
    <w:rsid w:val="009F5D17"/>
    <w:rsid w:val="00A02C58"/>
    <w:rsid w:val="00A04835"/>
    <w:rsid w:val="00A0626D"/>
    <w:rsid w:val="00A069EA"/>
    <w:rsid w:val="00A128E7"/>
    <w:rsid w:val="00A12C09"/>
    <w:rsid w:val="00A16B6C"/>
    <w:rsid w:val="00A1760B"/>
    <w:rsid w:val="00A201F1"/>
    <w:rsid w:val="00A214AA"/>
    <w:rsid w:val="00A311DA"/>
    <w:rsid w:val="00A328EF"/>
    <w:rsid w:val="00A36064"/>
    <w:rsid w:val="00A40E0C"/>
    <w:rsid w:val="00A4245D"/>
    <w:rsid w:val="00A44AE8"/>
    <w:rsid w:val="00A516A2"/>
    <w:rsid w:val="00A638AB"/>
    <w:rsid w:val="00A66957"/>
    <w:rsid w:val="00A737EB"/>
    <w:rsid w:val="00A8295B"/>
    <w:rsid w:val="00A83898"/>
    <w:rsid w:val="00A8609B"/>
    <w:rsid w:val="00A90882"/>
    <w:rsid w:val="00A90B06"/>
    <w:rsid w:val="00A942DB"/>
    <w:rsid w:val="00AA159C"/>
    <w:rsid w:val="00AA2EB9"/>
    <w:rsid w:val="00AB213A"/>
    <w:rsid w:val="00AB72A5"/>
    <w:rsid w:val="00AB73EE"/>
    <w:rsid w:val="00AC19B2"/>
    <w:rsid w:val="00AC72CB"/>
    <w:rsid w:val="00AD22CB"/>
    <w:rsid w:val="00AD2DE6"/>
    <w:rsid w:val="00AD4439"/>
    <w:rsid w:val="00AD4B52"/>
    <w:rsid w:val="00AE03CD"/>
    <w:rsid w:val="00AE6E80"/>
    <w:rsid w:val="00AF2907"/>
    <w:rsid w:val="00AF2D95"/>
    <w:rsid w:val="00AF6E49"/>
    <w:rsid w:val="00AF6F67"/>
    <w:rsid w:val="00B04298"/>
    <w:rsid w:val="00B04453"/>
    <w:rsid w:val="00B04FCD"/>
    <w:rsid w:val="00B10CAA"/>
    <w:rsid w:val="00B13CB0"/>
    <w:rsid w:val="00B14BE6"/>
    <w:rsid w:val="00B1520A"/>
    <w:rsid w:val="00B23F21"/>
    <w:rsid w:val="00B24D8F"/>
    <w:rsid w:val="00B260CA"/>
    <w:rsid w:val="00B30EB7"/>
    <w:rsid w:val="00B31DDF"/>
    <w:rsid w:val="00B35068"/>
    <w:rsid w:val="00B440E1"/>
    <w:rsid w:val="00B45413"/>
    <w:rsid w:val="00B46992"/>
    <w:rsid w:val="00B50BE7"/>
    <w:rsid w:val="00B52702"/>
    <w:rsid w:val="00B632CA"/>
    <w:rsid w:val="00B6735F"/>
    <w:rsid w:val="00B67CC8"/>
    <w:rsid w:val="00B71761"/>
    <w:rsid w:val="00B71A4D"/>
    <w:rsid w:val="00B73668"/>
    <w:rsid w:val="00B749D7"/>
    <w:rsid w:val="00B824D0"/>
    <w:rsid w:val="00B85014"/>
    <w:rsid w:val="00B85452"/>
    <w:rsid w:val="00B85C69"/>
    <w:rsid w:val="00B878C2"/>
    <w:rsid w:val="00B90C04"/>
    <w:rsid w:val="00B93F21"/>
    <w:rsid w:val="00B9571D"/>
    <w:rsid w:val="00BA0B4E"/>
    <w:rsid w:val="00BA5993"/>
    <w:rsid w:val="00BA6257"/>
    <w:rsid w:val="00BA7260"/>
    <w:rsid w:val="00BB0461"/>
    <w:rsid w:val="00BB19C6"/>
    <w:rsid w:val="00BC1F12"/>
    <w:rsid w:val="00BC32F1"/>
    <w:rsid w:val="00BC7B05"/>
    <w:rsid w:val="00BD04F8"/>
    <w:rsid w:val="00BD137B"/>
    <w:rsid w:val="00BD1CF0"/>
    <w:rsid w:val="00BD6774"/>
    <w:rsid w:val="00BE52D3"/>
    <w:rsid w:val="00BE631B"/>
    <w:rsid w:val="00BE7840"/>
    <w:rsid w:val="00BF345E"/>
    <w:rsid w:val="00C01573"/>
    <w:rsid w:val="00C0215E"/>
    <w:rsid w:val="00C16118"/>
    <w:rsid w:val="00C2016B"/>
    <w:rsid w:val="00C223A9"/>
    <w:rsid w:val="00C22571"/>
    <w:rsid w:val="00C302FF"/>
    <w:rsid w:val="00C3052B"/>
    <w:rsid w:val="00C34AE9"/>
    <w:rsid w:val="00C42DBB"/>
    <w:rsid w:val="00C43571"/>
    <w:rsid w:val="00C441E8"/>
    <w:rsid w:val="00C44510"/>
    <w:rsid w:val="00C5296D"/>
    <w:rsid w:val="00C56062"/>
    <w:rsid w:val="00C6208C"/>
    <w:rsid w:val="00C64665"/>
    <w:rsid w:val="00C65D00"/>
    <w:rsid w:val="00C75043"/>
    <w:rsid w:val="00C80622"/>
    <w:rsid w:val="00C82575"/>
    <w:rsid w:val="00C84906"/>
    <w:rsid w:val="00C86019"/>
    <w:rsid w:val="00C9226A"/>
    <w:rsid w:val="00C92CBA"/>
    <w:rsid w:val="00CA11D3"/>
    <w:rsid w:val="00CA41AC"/>
    <w:rsid w:val="00CA7420"/>
    <w:rsid w:val="00CB6109"/>
    <w:rsid w:val="00CC1F64"/>
    <w:rsid w:val="00CC27EC"/>
    <w:rsid w:val="00CC4D25"/>
    <w:rsid w:val="00CC60E6"/>
    <w:rsid w:val="00CC6F8C"/>
    <w:rsid w:val="00CD14AB"/>
    <w:rsid w:val="00CD2AD7"/>
    <w:rsid w:val="00CE18FF"/>
    <w:rsid w:val="00CE3DD8"/>
    <w:rsid w:val="00CE5278"/>
    <w:rsid w:val="00CF47E3"/>
    <w:rsid w:val="00D0240F"/>
    <w:rsid w:val="00D0333B"/>
    <w:rsid w:val="00D129F5"/>
    <w:rsid w:val="00D140BF"/>
    <w:rsid w:val="00D14161"/>
    <w:rsid w:val="00D14E47"/>
    <w:rsid w:val="00D159D7"/>
    <w:rsid w:val="00D1637E"/>
    <w:rsid w:val="00D16E1E"/>
    <w:rsid w:val="00D175AB"/>
    <w:rsid w:val="00D21218"/>
    <w:rsid w:val="00D22F8B"/>
    <w:rsid w:val="00D23E89"/>
    <w:rsid w:val="00D273D2"/>
    <w:rsid w:val="00D276A9"/>
    <w:rsid w:val="00D34776"/>
    <w:rsid w:val="00D34B11"/>
    <w:rsid w:val="00D355B6"/>
    <w:rsid w:val="00D410A5"/>
    <w:rsid w:val="00D4741A"/>
    <w:rsid w:val="00D50AD2"/>
    <w:rsid w:val="00D5113E"/>
    <w:rsid w:val="00D515A5"/>
    <w:rsid w:val="00D6352D"/>
    <w:rsid w:val="00D6440D"/>
    <w:rsid w:val="00D65DC7"/>
    <w:rsid w:val="00D67A96"/>
    <w:rsid w:val="00D7069D"/>
    <w:rsid w:val="00D7308F"/>
    <w:rsid w:val="00D815DD"/>
    <w:rsid w:val="00D91D38"/>
    <w:rsid w:val="00D929BE"/>
    <w:rsid w:val="00D9432F"/>
    <w:rsid w:val="00D977F2"/>
    <w:rsid w:val="00DA01D1"/>
    <w:rsid w:val="00DA7498"/>
    <w:rsid w:val="00DB07DA"/>
    <w:rsid w:val="00DC098C"/>
    <w:rsid w:val="00DC0F62"/>
    <w:rsid w:val="00DC732A"/>
    <w:rsid w:val="00DD1686"/>
    <w:rsid w:val="00DE4A56"/>
    <w:rsid w:val="00DE7A0D"/>
    <w:rsid w:val="00DF28F5"/>
    <w:rsid w:val="00DF388A"/>
    <w:rsid w:val="00DF45AB"/>
    <w:rsid w:val="00DF5E48"/>
    <w:rsid w:val="00E00471"/>
    <w:rsid w:val="00E00C18"/>
    <w:rsid w:val="00E041D3"/>
    <w:rsid w:val="00E062E4"/>
    <w:rsid w:val="00E1705B"/>
    <w:rsid w:val="00E17295"/>
    <w:rsid w:val="00E20E7A"/>
    <w:rsid w:val="00E25917"/>
    <w:rsid w:val="00E26EA7"/>
    <w:rsid w:val="00E328C6"/>
    <w:rsid w:val="00E32BE2"/>
    <w:rsid w:val="00E43603"/>
    <w:rsid w:val="00E51C41"/>
    <w:rsid w:val="00E521DA"/>
    <w:rsid w:val="00E54E06"/>
    <w:rsid w:val="00E56CD5"/>
    <w:rsid w:val="00E61740"/>
    <w:rsid w:val="00E62893"/>
    <w:rsid w:val="00E65AAD"/>
    <w:rsid w:val="00E66885"/>
    <w:rsid w:val="00E6797A"/>
    <w:rsid w:val="00E75B95"/>
    <w:rsid w:val="00E77E6F"/>
    <w:rsid w:val="00E80CBE"/>
    <w:rsid w:val="00E95CAE"/>
    <w:rsid w:val="00E964A2"/>
    <w:rsid w:val="00E96D0D"/>
    <w:rsid w:val="00EA072E"/>
    <w:rsid w:val="00EC555B"/>
    <w:rsid w:val="00ED241C"/>
    <w:rsid w:val="00EE149C"/>
    <w:rsid w:val="00EE169A"/>
    <w:rsid w:val="00EE5D90"/>
    <w:rsid w:val="00EF6D60"/>
    <w:rsid w:val="00F001A6"/>
    <w:rsid w:val="00F011B6"/>
    <w:rsid w:val="00F0466E"/>
    <w:rsid w:val="00F0530B"/>
    <w:rsid w:val="00F07A83"/>
    <w:rsid w:val="00F1269C"/>
    <w:rsid w:val="00F126F4"/>
    <w:rsid w:val="00F1370A"/>
    <w:rsid w:val="00F153BB"/>
    <w:rsid w:val="00F21EF3"/>
    <w:rsid w:val="00F31976"/>
    <w:rsid w:val="00F3373F"/>
    <w:rsid w:val="00F418EF"/>
    <w:rsid w:val="00F43344"/>
    <w:rsid w:val="00F46A02"/>
    <w:rsid w:val="00F50D32"/>
    <w:rsid w:val="00F53E37"/>
    <w:rsid w:val="00F55354"/>
    <w:rsid w:val="00F56071"/>
    <w:rsid w:val="00F5757C"/>
    <w:rsid w:val="00F6468A"/>
    <w:rsid w:val="00F753D9"/>
    <w:rsid w:val="00F813A6"/>
    <w:rsid w:val="00F86DDC"/>
    <w:rsid w:val="00F87D2A"/>
    <w:rsid w:val="00F9246F"/>
    <w:rsid w:val="00F930D4"/>
    <w:rsid w:val="00FA0DBC"/>
    <w:rsid w:val="00FA24E4"/>
    <w:rsid w:val="00FA6A5A"/>
    <w:rsid w:val="00FB196D"/>
    <w:rsid w:val="00FB23FF"/>
    <w:rsid w:val="00FB6023"/>
    <w:rsid w:val="00FB64AC"/>
    <w:rsid w:val="00FC1DC3"/>
    <w:rsid w:val="00FC3B9C"/>
    <w:rsid w:val="00FC5726"/>
    <w:rsid w:val="00FC6B4A"/>
    <w:rsid w:val="00FD117E"/>
    <w:rsid w:val="00FD333E"/>
    <w:rsid w:val="00FD715A"/>
    <w:rsid w:val="00FE170B"/>
    <w:rsid w:val="00FE2D8E"/>
    <w:rsid w:val="00FE7743"/>
    <w:rsid w:val="00FF0B39"/>
    <w:rsid w:val="00FF3F51"/>
    <w:rsid w:val="00FF5F66"/>
    <w:rsid w:val="00FF7224"/>
    <w:rsid w:val="091F6181"/>
    <w:rsid w:val="2F504589"/>
    <w:rsid w:val="4AADE01E"/>
    <w:rsid w:val="5FC1A0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ACC7"/>
  <w15:chartTrackingRefBased/>
  <w15:docId w15:val="{A3A2345D-DBA8-410A-8B3A-9E493813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0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097B36"/>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97B36"/>
    <w:rPr>
      <w:rFonts w:ascii="Calibri" w:hAnsi="Calibri" w:cs="Calibri"/>
      <w:noProof/>
      <w:lang w:val="en-US"/>
    </w:rPr>
  </w:style>
  <w:style w:type="paragraph" w:customStyle="1" w:styleId="EndNoteBibliography">
    <w:name w:val="EndNote Bibliography"/>
    <w:basedOn w:val="Normal"/>
    <w:link w:val="EndNoteBibliographyChar"/>
    <w:rsid w:val="00097B36"/>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097B36"/>
    <w:rPr>
      <w:rFonts w:ascii="Calibri" w:hAnsi="Calibri" w:cs="Calibri"/>
      <w:noProof/>
      <w:lang w:val="en-US"/>
    </w:rPr>
  </w:style>
  <w:style w:type="paragraph" w:styleId="ListParagraph">
    <w:name w:val="List Paragraph"/>
    <w:basedOn w:val="Normal"/>
    <w:uiPriority w:val="34"/>
    <w:qFormat/>
    <w:rsid w:val="00851881"/>
    <w:pPr>
      <w:ind w:left="720"/>
      <w:contextualSpacing/>
    </w:pPr>
  </w:style>
  <w:style w:type="character" w:styleId="Hyperlink">
    <w:name w:val="Hyperlink"/>
    <w:basedOn w:val="DefaultParagraphFont"/>
    <w:uiPriority w:val="99"/>
    <w:unhideWhenUsed/>
    <w:rsid w:val="00254E7B"/>
    <w:rPr>
      <w:color w:val="0563C1" w:themeColor="hyperlink"/>
      <w:u w:val="single"/>
    </w:rPr>
  </w:style>
  <w:style w:type="character" w:styleId="UnresolvedMention">
    <w:name w:val="Unresolved Mention"/>
    <w:basedOn w:val="DefaultParagraphFont"/>
    <w:uiPriority w:val="99"/>
    <w:semiHidden/>
    <w:unhideWhenUsed/>
    <w:rsid w:val="00254E7B"/>
    <w:rPr>
      <w:color w:val="605E5C"/>
      <w:shd w:val="clear" w:color="auto" w:fill="E1DFDD"/>
    </w:rPr>
  </w:style>
  <w:style w:type="character" w:styleId="CommentReference">
    <w:name w:val="annotation reference"/>
    <w:basedOn w:val="DefaultParagraphFont"/>
    <w:uiPriority w:val="99"/>
    <w:semiHidden/>
    <w:unhideWhenUsed/>
    <w:rsid w:val="004170DB"/>
    <w:rPr>
      <w:sz w:val="16"/>
      <w:szCs w:val="16"/>
    </w:rPr>
  </w:style>
  <w:style w:type="paragraph" w:styleId="CommentText">
    <w:name w:val="annotation text"/>
    <w:basedOn w:val="Normal"/>
    <w:link w:val="CommentTextChar"/>
    <w:uiPriority w:val="99"/>
    <w:unhideWhenUsed/>
    <w:rsid w:val="004170DB"/>
    <w:pPr>
      <w:spacing w:line="240" w:lineRule="auto"/>
    </w:pPr>
    <w:rPr>
      <w:sz w:val="20"/>
      <w:szCs w:val="20"/>
    </w:rPr>
  </w:style>
  <w:style w:type="character" w:customStyle="1" w:styleId="CommentTextChar">
    <w:name w:val="Comment Text Char"/>
    <w:basedOn w:val="DefaultParagraphFont"/>
    <w:link w:val="CommentText"/>
    <w:uiPriority w:val="99"/>
    <w:rsid w:val="004170DB"/>
    <w:rPr>
      <w:sz w:val="20"/>
      <w:szCs w:val="20"/>
    </w:rPr>
  </w:style>
  <w:style w:type="paragraph" w:styleId="CommentSubject">
    <w:name w:val="annotation subject"/>
    <w:basedOn w:val="CommentText"/>
    <w:next w:val="CommentText"/>
    <w:link w:val="CommentSubjectChar"/>
    <w:uiPriority w:val="99"/>
    <w:semiHidden/>
    <w:unhideWhenUsed/>
    <w:rsid w:val="004170DB"/>
    <w:rPr>
      <w:b/>
      <w:bCs/>
    </w:rPr>
  </w:style>
  <w:style w:type="character" w:customStyle="1" w:styleId="CommentSubjectChar">
    <w:name w:val="Comment Subject Char"/>
    <w:basedOn w:val="CommentTextChar"/>
    <w:link w:val="CommentSubject"/>
    <w:uiPriority w:val="99"/>
    <w:semiHidden/>
    <w:rsid w:val="004170DB"/>
    <w:rPr>
      <w:b/>
      <w:bCs/>
      <w:sz w:val="20"/>
      <w:szCs w:val="20"/>
    </w:rPr>
  </w:style>
  <w:style w:type="paragraph" w:styleId="Revision">
    <w:name w:val="Revision"/>
    <w:hidden/>
    <w:uiPriority w:val="99"/>
    <w:semiHidden/>
    <w:rsid w:val="000F7878"/>
    <w:pPr>
      <w:spacing w:after="0" w:line="240" w:lineRule="auto"/>
    </w:pPr>
  </w:style>
  <w:style w:type="paragraph" w:styleId="Caption">
    <w:name w:val="caption"/>
    <w:basedOn w:val="Normal"/>
    <w:next w:val="Normal"/>
    <w:uiPriority w:val="35"/>
    <w:unhideWhenUsed/>
    <w:qFormat/>
    <w:rsid w:val="00346B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digital.nhs.uk/data-and-information/publications/statistical/hospital-accident--emergency-activity/2019-20/imd-and-ethnic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mailto:joannamariedavies@kcl.ac.uk"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3124</Words>
  <Characters>17813</Characters>
  <Application>Microsoft Office Word</Application>
  <DocSecurity>0</DocSecurity>
  <Lines>148</Lines>
  <Paragraphs>41</Paragraphs>
  <ScaleCrop>false</ScaleCrop>
  <Company/>
  <LinksUpToDate>false</LinksUpToDate>
  <CharactersWithSpaces>20896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Davies, Joanna</dc:creator>
  <cp:keywords/>
  <dc:description/>
  <cp:lastModifiedBy>Joanna Davies</cp:lastModifiedBy>
  <cp:revision>36</cp:revision>
  <dcterms:created xsi:type="dcterms:W3CDTF">2023-02-06T16:38:00Z</dcterms:created>
  <dcterms:modified xsi:type="dcterms:W3CDTF">2023-02-09T14:50:00Z</dcterms:modified>
</cp:coreProperties>
</file>